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6"/>
        <w:gridCol w:w="1323"/>
        <w:gridCol w:w="1456"/>
        <w:gridCol w:w="4667"/>
      </w:tblGrid>
      <w:tr w:rsidR="00023426" w:rsidRPr="00783476" w:rsidTr="00006018">
        <w:trPr>
          <w:cantSplit/>
          <w:trHeight w:val="889"/>
        </w:trPr>
        <w:tc>
          <w:tcPr>
            <w:tcW w:w="1616" w:type="dxa"/>
            <w:shd w:val="clear" w:color="auto" w:fill="BFBFBF"/>
          </w:tcPr>
          <w:p w:rsidR="00023426" w:rsidRPr="00783476" w:rsidRDefault="00023426" w:rsidP="00630A63">
            <w:pPr>
              <w:jc w:val="center"/>
              <w:rPr>
                <w:b/>
              </w:rPr>
            </w:pPr>
            <w:r>
              <w:br w:type="page"/>
            </w:r>
            <w:r>
              <w:br w:type="page"/>
            </w:r>
            <w:r w:rsidRPr="00783476">
              <w:rPr>
                <w:b/>
              </w:rPr>
              <w:t>Élément de l’architecture de TISIR</w:t>
            </w:r>
          </w:p>
        </w:tc>
        <w:tc>
          <w:tcPr>
            <w:tcW w:w="1323" w:type="dxa"/>
            <w:shd w:val="clear" w:color="auto" w:fill="BFBFBF"/>
          </w:tcPr>
          <w:p w:rsidR="00023426" w:rsidRPr="00783476" w:rsidRDefault="00023426" w:rsidP="00630A63">
            <w:pPr>
              <w:jc w:val="center"/>
              <w:rPr>
                <w:b/>
              </w:rPr>
            </w:pPr>
            <w:r w:rsidRPr="00783476">
              <w:rPr>
                <w:b/>
              </w:rPr>
              <w:t>Élément externe intégré</w:t>
            </w:r>
          </w:p>
        </w:tc>
        <w:tc>
          <w:tcPr>
            <w:tcW w:w="1456" w:type="dxa"/>
            <w:shd w:val="clear" w:color="auto" w:fill="BFBFBF"/>
          </w:tcPr>
          <w:p w:rsidR="00023426" w:rsidRPr="00783476" w:rsidRDefault="00023426" w:rsidP="00630A63">
            <w:pPr>
              <w:jc w:val="center"/>
              <w:rPr>
                <w:b/>
              </w:rPr>
            </w:pPr>
            <w:r w:rsidRPr="00783476">
              <w:rPr>
                <w:b/>
              </w:rPr>
              <w:t>Nature de l’élément externe</w:t>
            </w:r>
          </w:p>
        </w:tc>
        <w:tc>
          <w:tcPr>
            <w:tcW w:w="4667" w:type="dxa"/>
            <w:shd w:val="clear" w:color="auto" w:fill="BFBFBF"/>
          </w:tcPr>
          <w:p w:rsidR="00023426" w:rsidRPr="00783476" w:rsidRDefault="00023426" w:rsidP="00630A63">
            <w:pPr>
              <w:jc w:val="center"/>
              <w:rPr>
                <w:b/>
              </w:rPr>
            </w:pPr>
            <w:r w:rsidRPr="00783476">
              <w:rPr>
                <w:b/>
              </w:rPr>
              <w:t>Brève description</w:t>
            </w:r>
          </w:p>
        </w:tc>
      </w:tr>
      <w:tr w:rsidR="00023426" w:rsidTr="00006018">
        <w:trPr>
          <w:cantSplit/>
        </w:trPr>
        <w:tc>
          <w:tcPr>
            <w:tcW w:w="1616" w:type="dxa"/>
            <w:vMerge w:val="restart"/>
            <w:shd w:val="clear" w:color="auto" w:fill="auto"/>
          </w:tcPr>
          <w:p w:rsidR="00023426" w:rsidRPr="00783476" w:rsidRDefault="00023426" w:rsidP="00630A63">
            <w:pPr>
              <w:rPr>
                <w:sz w:val="14"/>
                <w:szCs w:val="14"/>
              </w:rPr>
            </w:pPr>
          </w:p>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Pr="00783476" w:rsidRDefault="00023426" w:rsidP="00630A63">
            <w:pPr>
              <w:rPr>
                <w:b/>
              </w:rPr>
            </w:pPr>
            <w:r w:rsidRPr="00783476">
              <w:rPr>
                <w:b/>
              </w:rPr>
              <w:t>Côté client</w:t>
            </w:r>
          </w:p>
        </w:tc>
        <w:tc>
          <w:tcPr>
            <w:tcW w:w="1323" w:type="dxa"/>
            <w:shd w:val="clear" w:color="auto" w:fill="auto"/>
          </w:tcPr>
          <w:p w:rsidR="00023426" w:rsidRDefault="00023426" w:rsidP="00630A63"/>
          <w:p w:rsidR="00023426" w:rsidRDefault="00023426" w:rsidP="00630A63"/>
          <w:p w:rsidR="00023426" w:rsidRDefault="00023426" w:rsidP="00630A63"/>
          <w:p w:rsidR="00023426" w:rsidRDefault="00023426" w:rsidP="00630A63"/>
          <w:p w:rsidR="00023426" w:rsidRDefault="00023426" w:rsidP="00630A63">
            <w:r>
              <w:t>JQuery 2.2.0</w:t>
            </w:r>
          </w:p>
        </w:tc>
        <w:tc>
          <w:tcPr>
            <w:tcW w:w="1456" w:type="dxa"/>
            <w:shd w:val="clear" w:color="auto" w:fill="auto"/>
          </w:tcPr>
          <w:p w:rsidR="00023426" w:rsidRPr="00783476" w:rsidRDefault="00023426" w:rsidP="00630A63">
            <w:pPr>
              <w:rPr>
                <w:sz w:val="14"/>
                <w:szCs w:val="14"/>
              </w:rPr>
            </w:pPr>
          </w:p>
          <w:p w:rsidR="00023426" w:rsidRDefault="00023426" w:rsidP="00630A63"/>
          <w:p w:rsidR="00023426" w:rsidRDefault="00023426" w:rsidP="00630A63"/>
          <w:p w:rsidR="00023426" w:rsidRDefault="00023426" w:rsidP="00630A63"/>
          <w:p w:rsidR="00023426" w:rsidRDefault="00023426" w:rsidP="00630A63">
            <w:r>
              <w:t>Bibliothèque</w:t>
            </w:r>
          </w:p>
        </w:tc>
        <w:tc>
          <w:tcPr>
            <w:tcW w:w="4667" w:type="dxa"/>
            <w:shd w:val="clear" w:color="auto" w:fill="auto"/>
          </w:tcPr>
          <w:p w:rsidR="00023426" w:rsidRDefault="00023426" w:rsidP="00630A63">
            <w:r w:rsidRPr="00840FFE">
              <w:t>U</w:t>
            </w:r>
            <w:r w:rsidRPr="00D5238F">
              <w:t>ne </w:t>
            </w:r>
            <w:hyperlink r:id="rId4" w:tooltip="Bibliothèque logicielle" w:history="1">
              <w:r w:rsidRPr="00D5238F">
                <w:t>bibliothèque</w:t>
              </w:r>
            </w:hyperlink>
            <w:r w:rsidRPr="00D5238F">
              <w:t> </w:t>
            </w:r>
            <w:hyperlink r:id="rId5" w:tooltip="JavaScript" w:history="1">
              <w:r w:rsidRPr="00D5238F">
                <w:t>JavaScript</w:t>
              </w:r>
            </w:hyperlink>
            <w:r w:rsidRPr="00D5238F">
              <w:t> </w:t>
            </w:r>
            <w:hyperlink r:id="rId6" w:tooltip="Logiciel libre" w:history="1">
              <w:r w:rsidRPr="00D5238F">
                <w:t>libre</w:t>
              </w:r>
            </w:hyperlink>
            <w:r w:rsidRPr="00D5238F">
              <w:t> et </w:t>
            </w:r>
            <w:proofErr w:type="spellStart"/>
            <w:r>
              <w:fldChar w:fldCharType="begin"/>
            </w:r>
            <w:r>
              <w:instrText xml:space="preserve"> HYPERLINK "https://fr.wikipedia.org/wiki/Multi-plateforme" \o "Multi-plateforme" </w:instrText>
            </w:r>
            <w:r>
              <w:fldChar w:fldCharType="separate"/>
            </w:r>
            <w:r>
              <w:t>multi-plateforme</w:t>
            </w:r>
            <w:proofErr w:type="spellEnd"/>
            <w:r>
              <w:fldChar w:fldCharType="end"/>
            </w:r>
            <w:r w:rsidRPr="00D5238F">
              <w:t> créée pour faciliter l'écriture de </w:t>
            </w:r>
            <w:hyperlink r:id="rId7" w:tooltip="Client Side Scripting" w:history="1">
              <w:r w:rsidRPr="00D5238F">
                <w:t>scripts côté client</w:t>
              </w:r>
            </w:hyperlink>
            <w:r w:rsidRPr="00D5238F">
              <w:t> dans le code</w:t>
            </w:r>
            <w:r>
              <w:t xml:space="preserve"> </w:t>
            </w:r>
            <w:hyperlink r:id="rId8" w:tooltip="HTML" w:history="1">
              <w:r w:rsidRPr="00D5238F">
                <w:t>HTML</w:t>
              </w:r>
            </w:hyperlink>
            <w:r w:rsidRPr="00D5238F">
              <w:t> des </w:t>
            </w:r>
            <w:hyperlink r:id="rId9" w:tooltip="Page web" w:history="1">
              <w:r w:rsidRPr="00D5238F">
                <w:t>pages web</w:t>
              </w:r>
            </w:hyperlink>
            <w:r>
              <w:t xml:space="preserve"> </w:t>
            </w:r>
            <w:r w:rsidRPr="00783476">
              <w:rPr>
                <w:vertAlign w:val="superscript"/>
              </w:rPr>
              <w:t>[17][18]</w:t>
            </w:r>
            <w:r>
              <w:t>.</w:t>
            </w:r>
          </w:p>
          <w:p w:rsidR="00023426" w:rsidRDefault="00023426" w:rsidP="00630A63"/>
          <w:p w:rsidR="00023426" w:rsidRDefault="00023426" w:rsidP="00630A63">
            <w:r>
              <w:t>Elle a été utilisée communément avec JQuery mobile pour permettre l’utilisation de TISIR à la fois sur les desktops et les mobiles.</w:t>
            </w:r>
          </w:p>
        </w:tc>
      </w:tr>
      <w:tr w:rsidR="00023426" w:rsidRPr="00783476" w:rsidTr="00006018">
        <w:trPr>
          <w:cantSplit/>
        </w:trPr>
        <w:tc>
          <w:tcPr>
            <w:tcW w:w="1616" w:type="dxa"/>
            <w:vMerge/>
            <w:shd w:val="clear" w:color="auto" w:fill="auto"/>
          </w:tcPr>
          <w:p w:rsidR="00023426" w:rsidRDefault="00023426" w:rsidP="00630A63"/>
        </w:tc>
        <w:tc>
          <w:tcPr>
            <w:tcW w:w="1323" w:type="dxa"/>
            <w:shd w:val="clear" w:color="auto" w:fill="auto"/>
          </w:tcPr>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r>
              <w:t>JQuery mobile 1.4.5</w:t>
            </w:r>
          </w:p>
        </w:tc>
        <w:tc>
          <w:tcPr>
            <w:tcW w:w="1456" w:type="dxa"/>
            <w:shd w:val="clear" w:color="auto" w:fill="auto"/>
          </w:tcPr>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r>
              <w:t>Bibliothèque</w:t>
            </w:r>
          </w:p>
        </w:tc>
        <w:tc>
          <w:tcPr>
            <w:tcW w:w="4667" w:type="dxa"/>
            <w:shd w:val="clear" w:color="auto" w:fill="auto"/>
          </w:tcPr>
          <w:p w:rsidR="00023426" w:rsidRPr="005B16CD" w:rsidRDefault="00023426" w:rsidP="00630A63">
            <w:r w:rsidRPr="005B16CD">
              <w:t>Une extension de JQuery qui permet de construire des applications et sites web responsives accessible</w:t>
            </w:r>
            <w:r>
              <w:t>s</w:t>
            </w:r>
            <w:r w:rsidRPr="005B16CD">
              <w:t xml:space="preserve"> </w:t>
            </w:r>
            <w:r>
              <w:t xml:space="preserve">à tout </w:t>
            </w:r>
            <w:r w:rsidRPr="005B16CD">
              <w:t>type de dispositifs notamment les téléphone</w:t>
            </w:r>
            <w:r>
              <w:t>s</w:t>
            </w:r>
            <w:r w:rsidRPr="005B16CD">
              <w:t xml:space="preserve"> intelligents, les tablettes et les ordinateurs </w:t>
            </w:r>
            <w:r w:rsidRPr="00783476">
              <w:rPr>
                <w:vertAlign w:val="superscript"/>
              </w:rPr>
              <w:t>[19</w:t>
            </w:r>
            <w:proofErr w:type="gramStart"/>
            <w:r w:rsidRPr="00783476">
              <w:rPr>
                <w:vertAlign w:val="superscript"/>
              </w:rPr>
              <w:t>][</w:t>
            </w:r>
            <w:proofErr w:type="gramEnd"/>
            <w:r w:rsidRPr="00783476">
              <w:rPr>
                <w:vertAlign w:val="superscript"/>
              </w:rPr>
              <w:t>4]</w:t>
            </w:r>
            <w:r w:rsidRPr="005B16CD">
              <w:t>.</w:t>
            </w:r>
          </w:p>
          <w:p w:rsidR="00023426" w:rsidRPr="00AC0122" w:rsidRDefault="00023426" w:rsidP="00630A63"/>
          <w:p w:rsidR="00023426" w:rsidRPr="00B0025A" w:rsidRDefault="00023426" w:rsidP="00630A63">
            <w:r>
              <w:t>C</w:t>
            </w:r>
            <w:r w:rsidRPr="00B0025A">
              <w:t xml:space="preserve">ette bibliothèque a </w:t>
            </w:r>
            <w:r>
              <w:t xml:space="preserve">façonné l’interface utilisateur de TISIR et a </w:t>
            </w:r>
            <w:r w:rsidRPr="00B0025A">
              <w:t>contribué</w:t>
            </w:r>
            <w:r>
              <w:t xml:space="preserve"> significativement à l’amélioration de l’expérience utilisateur (UX) de ladite application. </w:t>
            </w:r>
            <w:r w:rsidRPr="00B0025A">
              <w:t xml:space="preserve"> </w:t>
            </w:r>
            <w:r>
              <w:t>Elle permet à l’utilisateur d’utiliser TISIR sur son téléphone intelligent, sa tablette et son ordinateur.</w:t>
            </w:r>
          </w:p>
        </w:tc>
      </w:tr>
      <w:tr w:rsidR="00023426" w:rsidRPr="00783476" w:rsidTr="00006018">
        <w:trPr>
          <w:cantSplit/>
        </w:trPr>
        <w:tc>
          <w:tcPr>
            <w:tcW w:w="1616" w:type="dxa"/>
            <w:vMerge w:val="restart"/>
            <w:shd w:val="clear" w:color="auto" w:fill="auto"/>
          </w:tcPr>
          <w:p w:rsidR="00023426" w:rsidRPr="00783476" w:rsidRDefault="00023426" w:rsidP="00630A63">
            <w:pPr>
              <w:rPr>
                <w:lang w:val="fr-FR"/>
              </w:rPr>
            </w:pPr>
          </w:p>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r>
              <w:t>Côté serveur</w:t>
            </w:r>
          </w:p>
        </w:tc>
        <w:tc>
          <w:tcPr>
            <w:tcW w:w="1323" w:type="dxa"/>
            <w:shd w:val="clear" w:color="auto" w:fill="auto"/>
          </w:tcPr>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roofErr w:type="spellStart"/>
            <w:r>
              <w:t>OpenCV</w:t>
            </w:r>
            <w:proofErr w:type="spellEnd"/>
            <w:r>
              <w:t xml:space="preserve"> 3.1.0 pour Java </w:t>
            </w:r>
          </w:p>
        </w:tc>
        <w:tc>
          <w:tcPr>
            <w:tcW w:w="1456" w:type="dxa"/>
            <w:shd w:val="clear" w:color="auto" w:fill="auto"/>
          </w:tcPr>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r>
              <w:t>Bibliothèque</w:t>
            </w:r>
          </w:p>
        </w:tc>
        <w:tc>
          <w:tcPr>
            <w:tcW w:w="4667" w:type="dxa"/>
            <w:shd w:val="clear" w:color="auto" w:fill="auto"/>
          </w:tcPr>
          <w:p w:rsidR="00023426" w:rsidRPr="00783476" w:rsidRDefault="00023426" w:rsidP="00630A63">
            <w:pPr>
              <w:rPr>
                <w:lang w:val="fr-FR"/>
              </w:rPr>
            </w:pPr>
            <w:proofErr w:type="spellStart"/>
            <w:r w:rsidRPr="00EC7A3D">
              <w:t>OpenCV</w:t>
            </w:r>
            <w:proofErr w:type="spellEnd"/>
            <w:r w:rsidRPr="00EC7A3D">
              <w:t xml:space="preserve"> signifie </w:t>
            </w:r>
            <w:r w:rsidRPr="00783476">
              <w:rPr>
                <w:i/>
              </w:rPr>
              <w:t>Open Source Computer Vision</w:t>
            </w:r>
            <w:r w:rsidRPr="00EC7A3D">
              <w:t xml:space="preserve">. C’est une bibliothèque </w:t>
            </w:r>
            <w:r>
              <w:t xml:space="preserve">du domaine de vision par ordinateur. Elle est </w:t>
            </w:r>
            <w:r w:rsidRPr="00EC7A3D">
              <w:t>conçue en C/C++ pour les traitements efficients de</w:t>
            </w:r>
            <w:r>
              <w:t xml:space="preserve">s images et des vidéos en temps réel. </w:t>
            </w:r>
            <w:r w:rsidRPr="00783476">
              <w:rPr>
                <w:lang w:val="fr-FR"/>
              </w:rPr>
              <w:t>Elle offre aussi des fonctions optimisées pour la détection et la reconnaissance des formes sur les images</w:t>
            </w:r>
            <w:r w:rsidRPr="00783476">
              <w:rPr>
                <w:i/>
                <w:lang w:val="fr-FR"/>
              </w:rPr>
              <w:t xml:space="preserve"> </w:t>
            </w:r>
            <w:r w:rsidRPr="00783476">
              <w:rPr>
                <w:i/>
                <w:vertAlign w:val="superscript"/>
                <w:lang w:val="fr-FR"/>
              </w:rPr>
              <w:t>[10</w:t>
            </w:r>
            <w:proofErr w:type="gramStart"/>
            <w:r w:rsidRPr="00783476">
              <w:rPr>
                <w:i/>
                <w:vertAlign w:val="superscript"/>
                <w:lang w:val="fr-FR"/>
              </w:rPr>
              <w:t>][</w:t>
            </w:r>
            <w:proofErr w:type="gramEnd"/>
            <w:r w:rsidRPr="00783476">
              <w:rPr>
                <w:i/>
                <w:vertAlign w:val="superscript"/>
                <w:lang w:val="fr-FR"/>
              </w:rPr>
              <w:t>11]</w:t>
            </w:r>
            <w:r w:rsidRPr="00783476">
              <w:rPr>
                <w:lang w:val="fr-FR"/>
              </w:rPr>
              <w:t>.</w:t>
            </w:r>
          </w:p>
          <w:p w:rsidR="00023426" w:rsidRPr="00783476" w:rsidRDefault="00023426" w:rsidP="00630A63">
            <w:pPr>
              <w:rPr>
                <w:lang w:val="fr-FR"/>
              </w:rPr>
            </w:pPr>
            <w:r w:rsidRPr="00783476">
              <w:rPr>
                <w:lang w:val="fr-FR"/>
              </w:rPr>
              <w:t xml:space="preserve">La version 3.1.0 de la bibliothèque </w:t>
            </w:r>
            <w:proofErr w:type="spellStart"/>
            <w:r w:rsidRPr="00783476">
              <w:rPr>
                <w:lang w:val="fr-FR"/>
              </w:rPr>
              <w:t>OpenCV</w:t>
            </w:r>
            <w:proofErr w:type="spellEnd"/>
            <w:r w:rsidRPr="00783476">
              <w:rPr>
                <w:lang w:val="fr-FR"/>
              </w:rPr>
              <w:t xml:space="preserve"> est le principal composant (voir le diagramme de déploiement de TISIR) qui a permis à TISIR les d’effectuer les traitements d’images, la détection et la reconnaissance de formes sur les images d’objets capturées depuis la caméra du téléphone ou tablette de l’utilisateur.</w:t>
            </w:r>
          </w:p>
        </w:tc>
      </w:tr>
      <w:tr w:rsidR="00023426" w:rsidRPr="00783476" w:rsidTr="00006018">
        <w:trPr>
          <w:cantSplit/>
        </w:trPr>
        <w:tc>
          <w:tcPr>
            <w:tcW w:w="1616" w:type="dxa"/>
            <w:vMerge/>
            <w:shd w:val="clear" w:color="auto" w:fill="auto"/>
          </w:tcPr>
          <w:p w:rsidR="00023426" w:rsidRPr="00783476" w:rsidRDefault="00023426" w:rsidP="00630A63">
            <w:pPr>
              <w:rPr>
                <w:lang w:val="fr-FR"/>
              </w:rPr>
            </w:pPr>
          </w:p>
        </w:tc>
        <w:tc>
          <w:tcPr>
            <w:tcW w:w="1323" w:type="dxa"/>
            <w:shd w:val="clear" w:color="auto" w:fill="auto"/>
          </w:tcPr>
          <w:p w:rsidR="00023426" w:rsidRDefault="00023426" w:rsidP="00630A63"/>
          <w:p w:rsidR="00023426" w:rsidRDefault="00023426" w:rsidP="00630A63"/>
          <w:p w:rsidR="00023426" w:rsidRDefault="00023426" w:rsidP="00630A63"/>
          <w:p w:rsidR="00023426" w:rsidRDefault="00023426" w:rsidP="00630A63"/>
          <w:p w:rsidR="00023426" w:rsidRDefault="00023426" w:rsidP="00630A63">
            <w:proofErr w:type="spellStart"/>
            <w:r>
              <w:t>JavaServer</w:t>
            </w:r>
            <w:proofErr w:type="spellEnd"/>
            <w:r>
              <w:t xml:space="preserve"> Faces 2.2</w:t>
            </w:r>
          </w:p>
        </w:tc>
        <w:tc>
          <w:tcPr>
            <w:tcW w:w="1456" w:type="dxa"/>
            <w:shd w:val="clear" w:color="auto" w:fill="auto"/>
          </w:tcPr>
          <w:p w:rsidR="00023426" w:rsidRDefault="00023426" w:rsidP="00630A63"/>
          <w:p w:rsidR="00023426" w:rsidRDefault="00023426" w:rsidP="00630A63"/>
          <w:p w:rsidR="00023426" w:rsidRDefault="00023426" w:rsidP="00630A63"/>
          <w:p w:rsidR="00023426" w:rsidRDefault="00023426" w:rsidP="00630A63"/>
          <w:p w:rsidR="00023426" w:rsidRDefault="00023426" w:rsidP="00630A63"/>
          <w:p w:rsidR="00023426" w:rsidRDefault="00023426" w:rsidP="00630A63">
            <w:r>
              <w:t>Framework</w:t>
            </w:r>
          </w:p>
        </w:tc>
        <w:tc>
          <w:tcPr>
            <w:tcW w:w="4667" w:type="dxa"/>
            <w:shd w:val="clear" w:color="auto" w:fill="auto"/>
          </w:tcPr>
          <w:p w:rsidR="00023426" w:rsidRPr="00783476" w:rsidRDefault="00023426" w:rsidP="00630A63">
            <w:pPr>
              <w:shd w:val="clear" w:color="auto" w:fill="FFFFFF"/>
              <w:spacing w:after="225" w:line="336" w:lineRule="atLeast"/>
              <w:rPr>
                <w:lang w:val="fr-FR"/>
              </w:rPr>
            </w:pPr>
            <w:r w:rsidRPr="00294813">
              <w:t>Framework MVC de la plateforme JEE basé sur les composants</w:t>
            </w:r>
            <w:r>
              <w:t xml:space="preserve">. </w:t>
            </w:r>
            <w:r w:rsidRPr="00783476">
              <w:rPr>
                <w:lang w:val="fr-FR"/>
              </w:rPr>
              <w:t>Il est construit sur l’interface de programmation applicative (</w:t>
            </w:r>
            <w:r w:rsidRPr="00783476">
              <w:rPr>
                <w:i/>
                <w:lang w:val="fr-FR"/>
              </w:rPr>
              <w:t>API</w:t>
            </w:r>
            <w:r w:rsidRPr="00783476">
              <w:rPr>
                <w:lang w:val="fr-FR"/>
              </w:rPr>
              <w:t xml:space="preserve">) Servlet et fournit des composants sous forme de bibliothèque de balises. Ce Framework est utilisé pour construire des interfaces utilisateurs. </w:t>
            </w:r>
          </w:p>
          <w:p w:rsidR="00023426" w:rsidRPr="00783476" w:rsidRDefault="00023426" w:rsidP="00630A63">
            <w:pPr>
              <w:shd w:val="clear" w:color="auto" w:fill="FFFFFF"/>
              <w:spacing w:after="225" w:line="336" w:lineRule="atLeast"/>
              <w:rPr>
                <w:rFonts w:ascii="Verdana" w:hAnsi="Verdana"/>
                <w:color w:val="000000"/>
                <w:sz w:val="17"/>
                <w:szCs w:val="17"/>
                <w:lang w:val="fr-FR"/>
              </w:rPr>
            </w:pPr>
            <w:r w:rsidRPr="00FF787F">
              <w:t xml:space="preserve">Pour la réalisation de TISIR, ce Framework est utilisé communément avec les technologies </w:t>
            </w:r>
            <w:proofErr w:type="spellStart"/>
            <w:r w:rsidRPr="00FF787F">
              <w:t>JavaServer</w:t>
            </w:r>
            <w:proofErr w:type="spellEnd"/>
            <w:r w:rsidRPr="00FF787F">
              <w:t xml:space="preserve"> Page (JSP) et JSTL pour construire la page de résult</w:t>
            </w:r>
            <w:r>
              <w:t xml:space="preserve">at de la vérification de la </w:t>
            </w:r>
            <w:proofErr w:type="spellStart"/>
            <w:r>
              <w:t>recy</w:t>
            </w:r>
            <w:r w:rsidRPr="00FF787F">
              <w:t>clabilité</w:t>
            </w:r>
            <w:proofErr w:type="spellEnd"/>
            <w:r w:rsidRPr="00FF787F">
              <w:t xml:space="preserve"> d’un objet</w:t>
            </w:r>
            <w:r w:rsidRPr="00783476">
              <w:rPr>
                <w:i/>
              </w:rPr>
              <w:t xml:space="preserve"> </w:t>
            </w:r>
            <w:r w:rsidRPr="00783476">
              <w:rPr>
                <w:i/>
                <w:vertAlign w:val="superscript"/>
              </w:rPr>
              <w:t>[20</w:t>
            </w:r>
            <w:proofErr w:type="gramStart"/>
            <w:r w:rsidRPr="00783476">
              <w:rPr>
                <w:i/>
                <w:vertAlign w:val="superscript"/>
              </w:rPr>
              <w:t>][</w:t>
            </w:r>
            <w:proofErr w:type="gramEnd"/>
            <w:r w:rsidRPr="00783476">
              <w:rPr>
                <w:i/>
                <w:vertAlign w:val="superscript"/>
              </w:rPr>
              <w:t>17]</w:t>
            </w:r>
            <w:r w:rsidRPr="00783476">
              <w:rPr>
                <w:i/>
              </w:rPr>
              <w:t>.</w:t>
            </w:r>
            <w:r w:rsidRPr="00FF787F">
              <w:t xml:space="preserve"> TISIR retourne à l’utilisateur</w:t>
            </w:r>
            <w:r w:rsidRPr="00783476">
              <w:rPr>
                <w:lang w:val="fr-FR"/>
              </w:rPr>
              <w:t xml:space="preserve"> cette page à la fin de la vérification qu’il effectue sur l’image d’un objet.</w:t>
            </w:r>
          </w:p>
        </w:tc>
      </w:tr>
      <w:tr w:rsidR="00023426" w:rsidRPr="00783476" w:rsidTr="00006018">
        <w:trPr>
          <w:cantSplit/>
        </w:trPr>
        <w:tc>
          <w:tcPr>
            <w:tcW w:w="1616" w:type="dxa"/>
            <w:vMerge/>
            <w:shd w:val="clear" w:color="auto" w:fill="auto"/>
          </w:tcPr>
          <w:p w:rsidR="00023426" w:rsidRPr="00783476" w:rsidRDefault="00023426" w:rsidP="00630A63">
            <w:pPr>
              <w:rPr>
                <w:lang w:val="fr-FR"/>
              </w:rPr>
            </w:pPr>
          </w:p>
        </w:tc>
        <w:tc>
          <w:tcPr>
            <w:tcW w:w="1323" w:type="dxa"/>
            <w:shd w:val="clear" w:color="auto" w:fill="auto"/>
          </w:tcPr>
          <w:p w:rsidR="00023426" w:rsidRDefault="00023426" w:rsidP="00630A63"/>
          <w:p w:rsidR="00023426" w:rsidRDefault="00023426" w:rsidP="00630A63">
            <w:r>
              <w:t>Servlet</w:t>
            </w:r>
          </w:p>
        </w:tc>
        <w:tc>
          <w:tcPr>
            <w:tcW w:w="1456" w:type="dxa"/>
            <w:shd w:val="clear" w:color="auto" w:fill="auto"/>
          </w:tcPr>
          <w:p w:rsidR="00023426" w:rsidRDefault="00023426" w:rsidP="00630A63"/>
          <w:p w:rsidR="00023426" w:rsidRDefault="00023426" w:rsidP="00630A63">
            <w:r>
              <w:t>API</w:t>
            </w:r>
          </w:p>
        </w:tc>
        <w:tc>
          <w:tcPr>
            <w:tcW w:w="4667" w:type="dxa"/>
            <w:shd w:val="clear" w:color="auto" w:fill="auto"/>
          </w:tcPr>
          <w:p w:rsidR="00023426" w:rsidRPr="00783476" w:rsidRDefault="00023426" w:rsidP="00630A63">
            <w:pPr>
              <w:autoSpaceDE w:val="0"/>
              <w:autoSpaceDN w:val="0"/>
              <w:adjustRightInd w:val="0"/>
              <w:spacing w:line="240" w:lineRule="auto"/>
              <w:rPr>
                <w:lang w:val="fr-FR"/>
              </w:rPr>
            </w:pPr>
            <w:r w:rsidRPr="00783476">
              <w:rPr>
                <w:lang w:val="fr-FR"/>
              </w:rPr>
              <w:t xml:space="preserve">Une classe Java capable de recevoir une requête HTTP envoyée depuis le navigateur d’un dispositif client, et de lui renvoyer une réponse http </w:t>
            </w:r>
            <w:r w:rsidRPr="00783476">
              <w:rPr>
                <w:vertAlign w:val="superscript"/>
                <w:lang w:val="fr-FR"/>
              </w:rPr>
              <w:t>[17]</w:t>
            </w:r>
            <w:r w:rsidRPr="00783476">
              <w:rPr>
                <w:lang w:val="fr-FR"/>
              </w:rPr>
              <w:t xml:space="preserve">. </w:t>
            </w:r>
          </w:p>
          <w:p w:rsidR="00023426" w:rsidRPr="00783476" w:rsidRDefault="00023426" w:rsidP="00630A63">
            <w:pPr>
              <w:autoSpaceDE w:val="0"/>
              <w:autoSpaceDN w:val="0"/>
              <w:adjustRightInd w:val="0"/>
              <w:spacing w:line="240" w:lineRule="auto"/>
              <w:rPr>
                <w:lang w:val="fr-FR"/>
              </w:rPr>
            </w:pPr>
          </w:p>
          <w:p w:rsidR="00023426" w:rsidRPr="00294813" w:rsidRDefault="00023426" w:rsidP="00630A63">
            <w:pPr>
              <w:autoSpaceDE w:val="0"/>
              <w:autoSpaceDN w:val="0"/>
              <w:adjustRightInd w:val="0"/>
              <w:spacing w:line="240" w:lineRule="auto"/>
            </w:pPr>
            <w:r w:rsidRPr="00783476">
              <w:rPr>
                <w:lang w:val="fr-FR"/>
              </w:rPr>
              <w:t>C’est à travers elle que le côté Serveur de TISIR reçoit les images d’objets capturées par la caméra de dispositifs des utilisateurs, traite ces images et revoit le résultat de traitements à l’utilisateur.</w:t>
            </w:r>
          </w:p>
        </w:tc>
      </w:tr>
      <w:tr w:rsidR="00023426" w:rsidRPr="00783476" w:rsidTr="00006018">
        <w:trPr>
          <w:cantSplit/>
        </w:trPr>
        <w:tc>
          <w:tcPr>
            <w:tcW w:w="1616" w:type="dxa"/>
            <w:vMerge/>
            <w:shd w:val="clear" w:color="auto" w:fill="auto"/>
          </w:tcPr>
          <w:p w:rsidR="00023426" w:rsidRPr="00783476" w:rsidRDefault="00023426" w:rsidP="00630A63">
            <w:pPr>
              <w:rPr>
                <w:lang w:val="fr-FR"/>
              </w:rPr>
            </w:pPr>
          </w:p>
        </w:tc>
        <w:tc>
          <w:tcPr>
            <w:tcW w:w="1323" w:type="dxa"/>
            <w:shd w:val="clear" w:color="auto" w:fill="auto"/>
          </w:tcPr>
          <w:p w:rsidR="00023426" w:rsidRPr="00783476" w:rsidRDefault="00023426" w:rsidP="00630A63">
            <w:pPr>
              <w:rPr>
                <w:lang w:val="fr-FR"/>
              </w:rPr>
            </w:pPr>
          </w:p>
          <w:p w:rsidR="00023426" w:rsidRDefault="00023426" w:rsidP="00630A63">
            <w:r w:rsidRPr="00783476">
              <w:rPr>
                <w:lang w:val="fr-FR"/>
              </w:rPr>
              <w:t>JSTL</w:t>
            </w:r>
          </w:p>
        </w:tc>
        <w:tc>
          <w:tcPr>
            <w:tcW w:w="1456" w:type="dxa"/>
            <w:shd w:val="clear" w:color="auto" w:fill="auto"/>
          </w:tcPr>
          <w:p w:rsidR="00023426" w:rsidRDefault="00023426" w:rsidP="00630A63"/>
          <w:p w:rsidR="00023426" w:rsidRDefault="00023426" w:rsidP="00630A63">
            <w:r>
              <w:t xml:space="preserve">Bibliothèque </w:t>
            </w:r>
          </w:p>
        </w:tc>
        <w:tc>
          <w:tcPr>
            <w:tcW w:w="4667" w:type="dxa"/>
            <w:shd w:val="clear" w:color="auto" w:fill="auto"/>
          </w:tcPr>
          <w:p w:rsidR="00023426" w:rsidRPr="00783476" w:rsidRDefault="00023426" w:rsidP="00630A63">
            <w:pPr>
              <w:autoSpaceDE w:val="0"/>
              <w:autoSpaceDN w:val="0"/>
              <w:adjustRightInd w:val="0"/>
              <w:spacing w:line="240" w:lineRule="auto"/>
              <w:rPr>
                <w:rFonts w:ascii="TimesNewRomanPSMT" w:eastAsia="Calibri" w:hAnsi="TimesNewRomanPSMT" w:cs="TimesNewRomanPSMT"/>
                <w:sz w:val="20"/>
                <w:szCs w:val="20"/>
                <w:lang w:val="fr-FR"/>
              </w:rPr>
            </w:pPr>
            <w:r w:rsidRPr="00783476">
              <w:rPr>
                <w:lang w:val="fr-FR"/>
              </w:rPr>
              <w:t>Un ensemble de cinq bibliothèques de balises ou tags dont permettant d’éviter l'utilisation de code Java dans les pages JSP (</w:t>
            </w:r>
            <w:r w:rsidRPr="00783476">
              <w:rPr>
                <w:i/>
              </w:rPr>
              <w:t>Java Server Pages</w:t>
            </w:r>
            <w:r w:rsidRPr="00783476">
              <w:rPr>
                <w:lang w:val="fr-FR"/>
              </w:rPr>
              <w:t xml:space="preserve">). Elle permet aussi de réduire la quantité de code à écrire et de rendre ces derniers plus lisibles dans une page JSP </w:t>
            </w:r>
            <w:r w:rsidRPr="00783476">
              <w:rPr>
                <w:vertAlign w:val="superscript"/>
                <w:lang w:val="fr-FR"/>
              </w:rPr>
              <w:t>[17]</w:t>
            </w:r>
            <w:r w:rsidRPr="00783476">
              <w:rPr>
                <w:lang w:val="fr-FR"/>
              </w:rPr>
              <w:t>.</w:t>
            </w:r>
          </w:p>
        </w:tc>
      </w:tr>
      <w:tr w:rsidR="00023426" w:rsidRPr="00783476" w:rsidTr="00006018">
        <w:trPr>
          <w:cantSplit/>
        </w:trPr>
        <w:tc>
          <w:tcPr>
            <w:tcW w:w="1616" w:type="dxa"/>
            <w:vMerge/>
            <w:shd w:val="clear" w:color="auto" w:fill="auto"/>
          </w:tcPr>
          <w:p w:rsidR="00023426" w:rsidRPr="00783476" w:rsidRDefault="00023426" w:rsidP="00630A63">
            <w:pPr>
              <w:rPr>
                <w:lang w:val="fr-FR"/>
              </w:rPr>
            </w:pPr>
          </w:p>
        </w:tc>
        <w:tc>
          <w:tcPr>
            <w:tcW w:w="1323" w:type="dxa"/>
            <w:shd w:val="clear" w:color="auto" w:fill="auto"/>
          </w:tcPr>
          <w:p w:rsidR="00023426" w:rsidRPr="00783476" w:rsidRDefault="00023426" w:rsidP="00630A63">
            <w:pPr>
              <w:rPr>
                <w:lang w:val="fr-FR"/>
              </w:rPr>
            </w:pPr>
            <w:r w:rsidRPr="00783476">
              <w:rPr>
                <w:lang w:val="fr-FR"/>
              </w:rPr>
              <w:t xml:space="preserve">Expression </w:t>
            </w:r>
            <w:proofErr w:type="spellStart"/>
            <w:r w:rsidRPr="00783476">
              <w:rPr>
                <w:lang w:val="fr-FR"/>
              </w:rPr>
              <w:t>Language</w:t>
            </w:r>
            <w:proofErr w:type="spellEnd"/>
            <w:r w:rsidRPr="00783476">
              <w:rPr>
                <w:lang w:val="fr-FR"/>
              </w:rPr>
              <w:t xml:space="preserve"> (EL)</w:t>
            </w:r>
          </w:p>
        </w:tc>
        <w:tc>
          <w:tcPr>
            <w:tcW w:w="1456" w:type="dxa"/>
            <w:shd w:val="clear" w:color="auto" w:fill="auto"/>
          </w:tcPr>
          <w:p w:rsidR="00023426" w:rsidRDefault="00023426" w:rsidP="00630A63">
            <w:r>
              <w:t>Bibliothèque</w:t>
            </w:r>
          </w:p>
        </w:tc>
        <w:tc>
          <w:tcPr>
            <w:tcW w:w="4667" w:type="dxa"/>
            <w:shd w:val="clear" w:color="auto" w:fill="auto"/>
          </w:tcPr>
          <w:p w:rsidR="00023426" w:rsidRPr="00783476" w:rsidRDefault="00023426" w:rsidP="00630A63">
            <w:pPr>
              <w:shd w:val="clear" w:color="auto" w:fill="FFFFFF"/>
              <w:spacing w:after="225" w:line="336" w:lineRule="atLeast"/>
              <w:rPr>
                <w:lang w:val="fr-FR"/>
              </w:rPr>
            </w:pPr>
            <w:r w:rsidRPr="00783476">
              <w:rPr>
                <w:lang w:val="fr-FR"/>
              </w:rPr>
              <w:t xml:space="preserve">Un des 5 bibliothèques de JSTL qui permet de faire facilement référence à des objets Java accessibles dans les différents contextes d’une page JSP </w:t>
            </w:r>
            <w:r w:rsidRPr="00783476">
              <w:rPr>
                <w:vertAlign w:val="superscript"/>
                <w:lang w:val="fr-FR"/>
              </w:rPr>
              <w:t>[17</w:t>
            </w:r>
            <w:proofErr w:type="gramStart"/>
            <w:r w:rsidRPr="00783476">
              <w:rPr>
                <w:vertAlign w:val="superscript"/>
                <w:lang w:val="fr-FR"/>
              </w:rPr>
              <w:t>][</w:t>
            </w:r>
            <w:proofErr w:type="gramEnd"/>
            <w:r w:rsidRPr="00783476">
              <w:rPr>
                <w:vertAlign w:val="superscript"/>
                <w:lang w:val="fr-FR"/>
              </w:rPr>
              <w:t>21]</w:t>
            </w:r>
            <w:r w:rsidRPr="00783476">
              <w:rPr>
                <w:lang w:val="fr-FR"/>
              </w:rPr>
              <w:t>.</w:t>
            </w:r>
          </w:p>
          <w:p w:rsidR="00023426" w:rsidRPr="00783476" w:rsidRDefault="00023426" w:rsidP="00630A63">
            <w:pPr>
              <w:autoSpaceDE w:val="0"/>
              <w:autoSpaceDN w:val="0"/>
              <w:adjustRightInd w:val="0"/>
              <w:spacing w:line="240" w:lineRule="auto"/>
              <w:rPr>
                <w:lang w:val="fr-FR"/>
              </w:rPr>
            </w:pPr>
            <w:r w:rsidRPr="00783476">
              <w:rPr>
                <w:lang w:val="fr-FR"/>
              </w:rPr>
              <w:t xml:space="preserve">Elle est utilisée dans une JSP pour fournir le résultat de vérification de la </w:t>
            </w:r>
            <w:proofErr w:type="spellStart"/>
            <w:r w:rsidRPr="00783476">
              <w:rPr>
                <w:lang w:val="fr-FR"/>
              </w:rPr>
              <w:t>recyclabilité</w:t>
            </w:r>
            <w:proofErr w:type="spellEnd"/>
            <w:r w:rsidRPr="00783476">
              <w:rPr>
                <w:lang w:val="fr-FR"/>
              </w:rPr>
              <w:t xml:space="preserve"> d’un objet à un utilisateur.</w:t>
            </w:r>
          </w:p>
        </w:tc>
      </w:tr>
      <w:tr w:rsidR="00023426" w:rsidRPr="00783476" w:rsidTr="00006018">
        <w:trPr>
          <w:cantSplit/>
        </w:trPr>
        <w:tc>
          <w:tcPr>
            <w:tcW w:w="1616" w:type="dxa"/>
            <w:vMerge/>
            <w:shd w:val="clear" w:color="auto" w:fill="auto"/>
          </w:tcPr>
          <w:p w:rsidR="00023426" w:rsidRPr="00783476" w:rsidRDefault="00023426" w:rsidP="00630A63">
            <w:pPr>
              <w:rPr>
                <w:lang w:val="fr-FR"/>
              </w:rPr>
            </w:pPr>
          </w:p>
        </w:tc>
        <w:tc>
          <w:tcPr>
            <w:tcW w:w="1323" w:type="dxa"/>
            <w:shd w:val="clear" w:color="auto" w:fill="auto"/>
          </w:tcPr>
          <w:p w:rsidR="00023426" w:rsidRDefault="00023426" w:rsidP="00630A63">
            <w:pPr>
              <w:rPr>
                <w:lang w:val="fr-FR"/>
              </w:rPr>
            </w:pPr>
          </w:p>
          <w:p w:rsidR="00023426" w:rsidRDefault="00023426" w:rsidP="00630A63">
            <w:pPr>
              <w:rPr>
                <w:lang w:val="fr-FR"/>
              </w:rPr>
            </w:pPr>
          </w:p>
          <w:p w:rsidR="00023426" w:rsidRPr="00783476" w:rsidRDefault="00023426" w:rsidP="00630A63">
            <w:pPr>
              <w:rPr>
                <w:lang w:val="fr-FR"/>
              </w:rPr>
            </w:pPr>
            <w:r w:rsidRPr="00783476">
              <w:rPr>
                <w:lang w:val="fr-FR"/>
              </w:rPr>
              <w:t>JSP</w:t>
            </w:r>
          </w:p>
        </w:tc>
        <w:tc>
          <w:tcPr>
            <w:tcW w:w="1456" w:type="dxa"/>
            <w:shd w:val="clear" w:color="auto" w:fill="auto"/>
          </w:tcPr>
          <w:p w:rsidR="00023426" w:rsidRDefault="00023426" w:rsidP="00630A63"/>
          <w:p w:rsidR="00023426" w:rsidRDefault="00023426" w:rsidP="00630A63"/>
          <w:p w:rsidR="00023426" w:rsidRDefault="00023426" w:rsidP="00630A63">
            <w:r>
              <w:t>Technologie Java</w:t>
            </w:r>
          </w:p>
        </w:tc>
        <w:tc>
          <w:tcPr>
            <w:tcW w:w="4667" w:type="dxa"/>
            <w:shd w:val="clear" w:color="auto" w:fill="auto"/>
          </w:tcPr>
          <w:p w:rsidR="00023426" w:rsidRPr="00294813" w:rsidRDefault="00023426" w:rsidP="00630A63">
            <w:pPr>
              <w:shd w:val="clear" w:color="auto" w:fill="FFFFFF"/>
              <w:spacing w:after="225" w:line="336" w:lineRule="atLeast"/>
            </w:pPr>
            <w:r w:rsidRPr="00783476">
              <w:rPr>
                <w:lang w:val="fr-FR"/>
              </w:rPr>
              <w:t xml:space="preserve"> </w:t>
            </w:r>
            <w:r w:rsidRPr="00164FBB">
              <w:t>JSP signifie Java Server Pages. C’est une technologie Java qui permet la génération de pages web dynamiques. La technologie JSP permet de séparer la présentation sous forme de code HTML et les traitements écrits en Java sous la forme de JavaBeans ou de servlets</w:t>
            </w:r>
            <w:r>
              <w:t xml:space="preserve"> </w:t>
            </w:r>
            <w:r w:rsidRPr="00783476">
              <w:rPr>
                <w:vertAlign w:val="superscript"/>
              </w:rPr>
              <w:t>[17</w:t>
            </w:r>
            <w:proofErr w:type="gramStart"/>
            <w:r w:rsidRPr="00783476">
              <w:rPr>
                <w:vertAlign w:val="superscript"/>
              </w:rPr>
              <w:t>][</w:t>
            </w:r>
            <w:proofErr w:type="gramEnd"/>
            <w:r w:rsidRPr="00783476">
              <w:rPr>
                <w:vertAlign w:val="superscript"/>
              </w:rPr>
              <w:t>21]</w:t>
            </w:r>
            <w:r w:rsidRPr="00AB3B14">
              <w:t>.</w:t>
            </w:r>
          </w:p>
        </w:tc>
      </w:tr>
      <w:tr w:rsidR="00023426" w:rsidRPr="00783476" w:rsidTr="00006018">
        <w:trPr>
          <w:cantSplit/>
        </w:trPr>
        <w:tc>
          <w:tcPr>
            <w:tcW w:w="1616" w:type="dxa"/>
            <w:vMerge/>
            <w:shd w:val="clear" w:color="auto" w:fill="auto"/>
          </w:tcPr>
          <w:p w:rsidR="00023426" w:rsidRPr="00783476" w:rsidRDefault="00023426" w:rsidP="00630A63">
            <w:pPr>
              <w:rPr>
                <w:lang w:val="fr-FR"/>
              </w:rPr>
            </w:pPr>
          </w:p>
        </w:tc>
        <w:tc>
          <w:tcPr>
            <w:tcW w:w="1323" w:type="dxa"/>
            <w:shd w:val="clear" w:color="auto" w:fill="auto"/>
          </w:tcPr>
          <w:p w:rsidR="00023426" w:rsidRDefault="00023426" w:rsidP="00630A63">
            <w:pPr>
              <w:rPr>
                <w:lang w:val="fr-FR"/>
              </w:rPr>
            </w:pPr>
            <w:proofErr w:type="spellStart"/>
            <w:r>
              <w:rPr>
                <w:lang w:val="fr-FR"/>
              </w:rPr>
              <w:t>Jdk</w:t>
            </w:r>
            <w:proofErr w:type="spellEnd"/>
            <w:r>
              <w:rPr>
                <w:lang w:val="fr-FR"/>
              </w:rPr>
              <w:t xml:space="preserve"> 1.8.xx</w:t>
            </w:r>
          </w:p>
        </w:tc>
        <w:tc>
          <w:tcPr>
            <w:tcW w:w="1456" w:type="dxa"/>
            <w:shd w:val="clear" w:color="auto" w:fill="auto"/>
          </w:tcPr>
          <w:p w:rsidR="00023426" w:rsidRDefault="00023426" w:rsidP="00630A63"/>
        </w:tc>
        <w:tc>
          <w:tcPr>
            <w:tcW w:w="4667" w:type="dxa"/>
            <w:shd w:val="clear" w:color="auto" w:fill="auto"/>
          </w:tcPr>
          <w:p w:rsidR="00023426" w:rsidRDefault="00023426" w:rsidP="00630A63">
            <w:pPr>
              <w:pStyle w:val="NormalWeb"/>
              <w:jc w:val="both"/>
            </w:pPr>
          </w:p>
        </w:tc>
      </w:tr>
      <w:tr w:rsidR="00023426" w:rsidRPr="00783476" w:rsidTr="00006018">
        <w:trPr>
          <w:cantSplit/>
        </w:trPr>
        <w:tc>
          <w:tcPr>
            <w:tcW w:w="1616" w:type="dxa"/>
            <w:vMerge/>
            <w:shd w:val="clear" w:color="auto" w:fill="auto"/>
          </w:tcPr>
          <w:p w:rsidR="00023426" w:rsidRPr="00783476" w:rsidRDefault="00023426" w:rsidP="00630A63">
            <w:pPr>
              <w:rPr>
                <w:lang w:val="fr-FR"/>
              </w:rPr>
            </w:pPr>
          </w:p>
        </w:tc>
        <w:tc>
          <w:tcPr>
            <w:tcW w:w="1323" w:type="dxa"/>
            <w:shd w:val="clear" w:color="auto" w:fill="auto"/>
          </w:tcPr>
          <w:p w:rsidR="00023426" w:rsidRDefault="00023426" w:rsidP="00630A63">
            <w:pPr>
              <w:rPr>
                <w:lang w:val="fr-FR"/>
              </w:rPr>
            </w:pPr>
          </w:p>
          <w:p w:rsidR="00023426" w:rsidRPr="00783476" w:rsidRDefault="00023426" w:rsidP="00630A63">
            <w:pPr>
              <w:rPr>
                <w:lang w:val="fr-FR"/>
              </w:rPr>
            </w:pPr>
            <w:r>
              <w:rPr>
                <w:lang w:val="fr-FR"/>
              </w:rPr>
              <w:t>Algorithme de Suzuki</w:t>
            </w:r>
          </w:p>
        </w:tc>
        <w:tc>
          <w:tcPr>
            <w:tcW w:w="1456" w:type="dxa"/>
            <w:shd w:val="clear" w:color="auto" w:fill="auto"/>
          </w:tcPr>
          <w:p w:rsidR="00023426" w:rsidRDefault="00023426" w:rsidP="00630A63"/>
          <w:p w:rsidR="00023426" w:rsidRDefault="00023426" w:rsidP="00630A63">
            <w:r>
              <w:t>Algorithme</w:t>
            </w:r>
          </w:p>
          <w:p w:rsidR="00023426" w:rsidRDefault="00023426" w:rsidP="00630A63"/>
        </w:tc>
        <w:tc>
          <w:tcPr>
            <w:tcW w:w="4667" w:type="dxa"/>
            <w:shd w:val="clear" w:color="auto" w:fill="auto"/>
          </w:tcPr>
          <w:p w:rsidR="00023426" w:rsidRPr="00294813" w:rsidRDefault="00023426" w:rsidP="00630A63">
            <w:pPr>
              <w:pStyle w:val="NormalWeb"/>
              <w:jc w:val="both"/>
            </w:pPr>
            <w:r>
              <w:t xml:space="preserve">Une suite de 2 algorithmes pour </w:t>
            </w:r>
            <w:r w:rsidRPr="00C02203">
              <w:t>l'analyse topologique des images binaires numérisées</w:t>
            </w:r>
            <w:r>
              <w:t xml:space="preserve">. Ils permettent de mettre en relation les contours des images </w:t>
            </w:r>
            <w:r w:rsidRPr="00C02203">
              <w:rPr>
                <w:vertAlign w:val="superscript"/>
              </w:rPr>
              <w:t>[</w:t>
            </w:r>
            <w:r>
              <w:rPr>
                <w:vertAlign w:val="superscript"/>
              </w:rPr>
              <w:t>26</w:t>
            </w:r>
            <w:proofErr w:type="gramStart"/>
            <w:r w:rsidRPr="00C02203">
              <w:rPr>
                <w:vertAlign w:val="superscript"/>
              </w:rPr>
              <w:t>][</w:t>
            </w:r>
            <w:proofErr w:type="gramEnd"/>
            <w:r w:rsidRPr="00C02203">
              <w:rPr>
                <w:vertAlign w:val="superscript"/>
              </w:rPr>
              <w:t>2</w:t>
            </w:r>
            <w:r>
              <w:rPr>
                <w:vertAlign w:val="superscript"/>
              </w:rPr>
              <w:t>5</w:t>
            </w:r>
            <w:r w:rsidRPr="00C02203">
              <w:rPr>
                <w:vertAlign w:val="superscript"/>
              </w:rPr>
              <w:t>]</w:t>
            </w:r>
            <w:r>
              <w:t>.</w:t>
            </w:r>
          </w:p>
        </w:tc>
      </w:tr>
    </w:tbl>
    <w:p w:rsidR="00006018" w:rsidRPr="00006018" w:rsidRDefault="00006018" w:rsidP="00DA0B93">
      <w:pPr>
        <w:jc w:val="center"/>
        <w:rPr>
          <w:i/>
        </w:rPr>
      </w:pPr>
      <w:r w:rsidRPr="00006018">
        <w:rPr>
          <w:i/>
        </w:rPr>
        <w:t>Liste des bibliothèques et Framework nécessaires pour le fonctionnement de TISIR</w:t>
      </w:r>
    </w:p>
    <w:p w:rsidR="002D3D41" w:rsidRDefault="002D3D41">
      <w:pPr>
        <w:spacing w:after="160" w:line="259" w:lineRule="auto"/>
        <w:jc w:val="left"/>
      </w:pPr>
    </w:p>
    <w:p w:rsidR="005F711D" w:rsidRDefault="005F711D">
      <w:pPr>
        <w:spacing w:after="160" w:line="259" w:lineRule="auto"/>
        <w:jc w:val="left"/>
        <w:rPr>
          <w:b/>
        </w:rPr>
      </w:pPr>
      <w:r>
        <w:rPr>
          <w:b/>
          <w:u w:val="single"/>
        </w:rPr>
        <w:t>NB</w:t>
      </w:r>
      <w:r w:rsidR="002D3D41" w:rsidRPr="00F04BE7">
        <w:rPr>
          <w:b/>
          <w:u w:val="single"/>
        </w:rPr>
        <w:t> :</w:t>
      </w:r>
      <w:r w:rsidR="00F04BE7">
        <w:rPr>
          <w:b/>
        </w:rPr>
        <w:t xml:space="preserve"> </w:t>
      </w:r>
    </w:p>
    <w:p w:rsidR="002D3D41" w:rsidRDefault="005F711D">
      <w:pPr>
        <w:spacing w:after="160" w:line="259" w:lineRule="auto"/>
        <w:jc w:val="left"/>
        <w:rPr>
          <w:b/>
          <w:u w:val="single"/>
        </w:rPr>
      </w:pPr>
      <w:r>
        <w:rPr>
          <w:b/>
        </w:rPr>
        <w:t xml:space="preserve">(1) </w:t>
      </w:r>
      <w:r w:rsidR="00F04BE7">
        <w:rPr>
          <w:b/>
        </w:rPr>
        <w:t xml:space="preserve">Les 3 dossiers </w:t>
      </w:r>
      <w:proofErr w:type="spellStart"/>
      <w:r w:rsidR="00F04BE7" w:rsidRPr="00F04BE7">
        <w:rPr>
          <w:b/>
        </w:rPr>
        <w:t>tisirImages</w:t>
      </w:r>
      <w:proofErr w:type="spellEnd"/>
      <w:r w:rsidR="00F04BE7">
        <w:rPr>
          <w:b/>
        </w:rPr>
        <w:t>\</w:t>
      </w:r>
      <w:r w:rsidR="00F04BE7">
        <w:rPr>
          <w:b/>
        </w:rPr>
        <w:t xml:space="preserve">, </w:t>
      </w:r>
      <w:proofErr w:type="spellStart"/>
      <w:r w:rsidR="00F04BE7" w:rsidRPr="00F04BE7">
        <w:rPr>
          <w:b/>
        </w:rPr>
        <w:t>tisirImagesCapturees</w:t>
      </w:r>
      <w:proofErr w:type="spellEnd"/>
      <w:r w:rsidR="00F04BE7">
        <w:rPr>
          <w:b/>
        </w:rPr>
        <w:t>\</w:t>
      </w:r>
      <w:r w:rsidR="00F04BE7">
        <w:rPr>
          <w:b/>
        </w:rPr>
        <w:t xml:space="preserve"> et </w:t>
      </w:r>
      <w:proofErr w:type="spellStart"/>
      <w:r w:rsidR="00F04BE7" w:rsidRPr="00F04BE7">
        <w:rPr>
          <w:b/>
        </w:rPr>
        <w:t>tisirImagesSansBruit</w:t>
      </w:r>
      <w:proofErr w:type="spellEnd"/>
      <w:r w:rsidR="00F04BE7">
        <w:rPr>
          <w:b/>
        </w:rPr>
        <w:t>\</w:t>
      </w:r>
      <w:r w:rsidR="00F04BE7">
        <w:rPr>
          <w:b/>
        </w:rPr>
        <w:t xml:space="preserve"> doivent être créés à la racine de la partition de disque  (C:\, D</w:t>
      </w:r>
      <w:r w:rsidR="00F04BE7">
        <w:rPr>
          <w:b/>
        </w:rPr>
        <w:t>:\</w:t>
      </w:r>
      <w:r w:rsidR="00F04BE7">
        <w:rPr>
          <w:b/>
        </w:rPr>
        <w:t xml:space="preserve">, etc.) où tourne le serveur </w:t>
      </w:r>
      <w:proofErr w:type="spellStart"/>
      <w:r w:rsidR="00F04BE7">
        <w:rPr>
          <w:b/>
        </w:rPr>
        <w:t>Glasfish</w:t>
      </w:r>
      <w:proofErr w:type="spellEnd"/>
      <w:r w:rsidR="00F04BE7">
        <w:rPr>
          <w:b/>
        </w:rPr>
        <w:t xml:space="preserve"> </w:t>
      </w:r>
      <w:r w:rsidR="002D3D41" w:rsidRPr="00F04BE7">
        <w:rPr>
          <w:b/>
          <w:u w:val="single"/>
        </w:rPr>
        <w:br w:type="page"/>
      </w:r>
    </w:p>
    <w:p w:rsidR="00F04BE7" w:rsidRPr="00F04BE7" w:rsidRDefault="00F04BE7">
      <w:pPr>
        <w:spacing w:after="160" w:line="259" w:lineRule="auto"/>
        <w:jc w:val="left"/>
        <w:rPr>
          <w:b/>
          <w:u w:val="single"/>
        </w:rPr>
      </w:pPr>
    </w:p>
    <w:p w:rsidR="005F711D" w:rsidRPr="00241D03" w:rsidRDefault="005F711D" w:rsidP="005F711D">
      <w:pPr>
        <w:pStyle w:val="Titre"/>
      </w:pPr>
      <w:r w:rsidRPr="00241D03">
        <w:t>BIBLIOGRAPHIE</w:t>
      </w:r>
    </w:p>
    <w:p w:rsidR="005F711D" w:rsidRPr="002608CF" w:rsidRDefault="005F711D" w:rsidP="005F711D">
      <w:pPr>
        <w:ind w:left="709" w:hanging="709"/>
        <w:rPr>
          <w:lang w:val="fr-FR" w:eastAsia="ja-JP"/>
        </w:rPr>
      </w:pPr>
      <w:r w:rsidRPr="002608CF">
        <w:rPr>
          <w:lang w:val="fr-FR" w:eastAsia="ja-JP"/>
        </w:rPr>
        <w:t xml:space="preserve">[1] </w:t>
      </w:r>
      <w:hyperlink r:id="rId10" w:history="1">
        <w:r w:rsidRPr="009565B6">
          <w:rPr>
            <w:rStyle w:val="Lienhypertexte"/>
            <w:rFonts w:eastAsia="Calibri"/>
            <w:lang w:val="fr-FR" w:eastAsia="en-US"/>
          </w:rPr>
          <w:t>http://www.etsmtl.ca/Services/dd/Engagement-de-l-ETS/Plan-d-action</w:t>
        </w:r>
      </w:hyperlink>
      <w:r w:rsidRPr="002608CF">
        <w:rPr>
          <w:lang w:val="fr-FR" w:eastAsia="ja-JP"/>
        </w:rPr>
        <w:t>, consulté du 25</w:t>
      </w:r>
    </w:p>
    <w:p w:rsidR="005F711D" w:rsidRPr="002608CF" w:rsidRDefault="005F711D" w:rsidP="005F711D">
      <w:pPr>
        <w:ind w:left="709" w:hanging="709"/>
        <w:rPr>
          <w:lang w:val="fr-FR" w:eastAsia="ja-JP"/>
        </w:rPr>
      </w:pPr>
      <w:r>
        <w:rPr>
          <w:lang w:val="fr-FR" w:eastAsia="ja-JP"/>
        </w:rPr>
        <w:t xml:space="preserve">      </w:t>
      </w:r>
      <w:proofErr w:type="gramStart"/>
      <w:r w:rsidRPr="002608CF">
        <w:rPr>
          <w:lang w:val="fr-FR" w:eastAsia="ja-JP"/>
        </w:rPr>
        <w:t>novembre</w:t>
      </w:r>
      <w:proofErr w:type="gramEnd"/>
      <w:r w:rsidRPr="002608CF">
        <w:rPr>
          <w:lang w:val="fr-FR" w:eastAsia="ja-JP"/>
        </w:rPr>
        <w:t xml:space="preserve"> au 10 décembre 2015</w:t>
      </w:r>
    </w:p>
    <w:p w:rsidR="005F711D" w:rsidRPr="002608CF" w:rsidRDefault="005F711D" w:rsidP="005F711D">
      <w:pPr>
        <w:ind w:left="709" w:hanging="709"/>
        <w:rPr>
          <w:lang w:val="fr-FR" w:eastAsia="ja-JP"/>
        </w:rPr>
      </w:pPr>
      <w:r w:rsidRPr="002608CF">
        <w:rPr>
          <w:lang w:val="fr-FR" w:eastAsia="ja-JP"/>
        </w:rPr>
        <w:t>[2</w:t>
      </w:r>
      <w:proofErr w:type="gramStart"/>
      <w:r w:rsidRPr="002608CF">
        <w:rPr>
          <w:lang w:val="fr-FR" w:eastAsia="ja-JP"/>
        </w:rPr>
        <w:t>]</w:t>
      </w:r>
      <w:proofErr w:type="gramEnd"/>
      <w:r>
        <w:fldChar w:fldCharType="begin"/>
      </w:r>
      <w:r>
        <w:instrText xml:space="preserve"> HYPERLINK "http://www.etsmtl.ca/Services/dd/Initiatives-pour-un-campus-durable/Matieres-residuelles" </w:instrText>
      </w:r>
      <w:r>
        <w:fldChar w:fldCharType="separate"/>
      </w:r>
      <w:r w:rsidRPr="009565B6">
        <w:rPr>
          <w:rStyle w:val="Lienhypertexte"/>
          <w:rFonts w:eastAsia="Calibri"/>
          <w:lang w:val="fr-FR" w:eastAsia="en-US"/>
        </w:rPr>
        <w:t>http://www.etsmtl.ca/Services/dd/Initiatives-pour-un-campus-durable/Matieres-residuelles</w:t>
      </w:r>
      <w:r>
        <w:rPr>
          <w:rStyle w:val="Lienhypertexte"/>
          <w:rFonts w:eastAsia="Calibri"/>
          <w:lang w:val="fr-FR" w:eastAsia="en-US"/>
        </w:rPr>
        <w:fldChar w:fldCharType="end"/>
      </w:r>
      <w:r w:rsidRPr="002608CF">
        <w:rPr>
          <w:lang w:val="fr-FR" w:eastAsia="ja-JP"/>
        </w:rPr>
        <w:t>, consulté du 25</w:t>
      </w:r>
      <w:r>
        <w:rPr>
          <w:lang w:val="fr-FR" w:eastAsia="ja-JP"/>
        </w:rPr>
        <w:t xml:space="preserve"> </w:t>
      </w:r>
      <w:r w:rsidRPr="002608CF">
        <w:rPr>
          <w:lang w:val="fr-FR" w:eastAsia="ja-JP"/>
        </w:rPr>
        <w:t>novembre au 10 décembre 2015</w:t>
      </w:r>
    </w:p>
    <w:p w:rsidR="005F711D" w:rsidRPr="00B72B84" w:rsidRDefault="005F711D" w:rsidP="005F711D">
      <w:pPr>
        <w:ind w:left="709" w:hanging="709"/>
        <w:rPr>
          <w:lang w:val="en-CA" w:eastAsia="ja-JP"/>
        </w:rPr>
      </w:pPr>
      <w:r>
        <w:rPr>
          <w:lang w:val="en-CA" w:eastAsia="ja-JP"/>
        </w:rPr>
        <w:t xml:space="preserve">[3] </w:t>
      </w:r>
      <w:ins w:id="0" w:author="Utilisateur Windows" w:date="2016-01-13T08:49:00Z">
        <w:r w:rsidRPr="00B72B84">
          <w:rPr>
            <w:lang w:val="en-CA" w:eastAsia="ja-JP"/>
          </w:rPr>
          <w:t xml:space="preserve">Craig </w:t>
        </w:r>
        <w:proofErr w:type="spellStart"/>
        <w:r w:rsidRPr="00B72B84">
          <w:rPr>
            <w:lang w:val="en-CA" w:eastAsia="ja-JP"/>
          </w:rPr>
          <w:t>Larman</w:t>
        </w:r>
        <w:proofErr w:type="spellEnd"/>
        <w:r w:rsidRPr="00B72B84">
          <w:rPr>
            <w:lang w:val="en-CA" w:eastAsia="ja-JP"/>
          </w:rPr>
          <w:t xml:space="preserve">, </w:t>
        </w:r>
      </w:ins>
      <w:ins w:id="1" w:author="Utilisateur Windows" w:date="2016-01-13T08:48:00Z">
        <w:r w:rsidRPr="00717900">
          <w:rPr>
            <w:i/>
            <w:lang w:val="en-CA" w:eastAsia="ja-JP"/>
            <w:rPrChange w:id="2" w:author="Utilisateur Windows" w:date="2016-01-13T08:48:00Z">
              <w:rPr>
                <w:rFonts w:ascii="Arial" w:hAnsi="Arial" w:cs="Arial"/>
                <w:lang w:eastAsia="ja-JP"/>
              </w:rPr>
            </w:rPrChange>
          </w:rPr>
          <w:t>applying</w:t>
        </w:r>
        <w:r w:rsidRPr="002608CF">
          <w:rPr>
            <w:i/>
            <w:lang w:val="en-CA" w:eastAsia="ja-JP"/>
          </w:rPr>
          <w:t>-uml-and-patterns-3</w:t>
        </w:r>
        <w:r w:rsidRPr="002608CF">
          <w:rPr>
            <w:i/>
            <w:lang w:val="en-CA" w:eastAsia="ja-JP"/>
            <w:rPrChange w:id="3" w:author="Utilisateur Windows" w:date="2016-01-13T08:48:00Z">
              <w:rPr>
                <w:rFonts w:ascii="Arial" w:hAnsi="Arial" w:cs="Arial"/>
                <w:lang w:val="en-CA" w:eastAsia="ja-JP"/>
              </w:rPr>
            </w:rPrChange>
          </w:rPr>
          <w:t>rd</w:t>
        </w:r>
        <w:r w:rsidRPr="00B72B84">
          <w:rPr>
            <w:lang w:val="en-CA" w:eastAsia="ja-JP"/>
          </w:rPr>
          <w:t>, 2004</w:t>
        </w:r>
      </w:ins>
    </w:p>
    <w:p w:rsidR="005F711D" w:rsidRPr="002608CF" w:rsidRDefault="005F711D" w:rsidP="005F711D">
      <w:pPr>
        <w:ind w:left="709" w:hanging="709"/>
        <w:rPr>
          <w:i/>
          <w:lang w:val="en-CA" w:eastAsia="ja-JP"/>
        </w:rPr>
      </w:pPr>
      <w:r>
        <w:rPr>
          <w:lang w:val="en-CA" w:eastAsia="ja-JP"/>
        </w:rPr>
        <w:t>[4</w:t>
      </w:r>
      <w:r w:rsidRPr="00B72B84">
        <w:rPr>
          <w:lang w:val="en-CA" w:eastAsia="ja-JP"/>
        </w:rPr>
        <w:t xml:space="preserve">] Raymond Camden </w:t>
      </w:r>
      <w:proofErr w:type="gramStart"/>
      <w:r w:rsidRPr="00B72B84">
        <w:rPr>
          <w:lang w:val="en-CA" w:eastAsia="ja-JP"/>
        </w:rPr>
        <w:t>et</w:t>
      </w:r>
      <w:proofErr w:type="gramEnd"/>
      <w:r w:rsidRPr="00B72B84">
        <w:rPr>
          <w:lang w:val="en-CA" w:eastAsia="ja-JP"/>
        </w:rPr>
        <w:t xml:space="preserve"> Andy Matthews,</w:t>
      </w:r>
      <w:r w:rsidRPr="002608CF">
        <w:rPr>
          <w:lang w:val="en-CA" w:eastAsia="ja-JP"/>
        </w:rPr>
        <w:t xml:space="preserve"> </w:t>
      </w:r>
      <w:r w:rsidRPr="002608CF">
        <w:rPr>
          <w:i/>
          <w:lang w:val="en-CA" w:eastAsia="ja-JP"/>
        </w:rPr>
        <w:t xml:space="preserve">jQuery Mobile Web Development </w:t>
      </w:r>
    </w:p>
    <w:p w:rsidR="005F711D" w:rsidRPr="00E27B5E" w:rsidRDefault="005F711D" w:rsidP="005F711D">
      <w:pPr>
        <w:ind w:left="709" w:hanging="709"/>
        <w:rPr>
          <w:lang w:val="fr-FR" w:eastAsia="ja-JP"/>
        </w:rPr>
      </w:pPr>
      <w:r w:rsidRPr="002608CF">
        <w:rPr>
          <w:i/>
          <w:lang w:val="en-CA" w:eastAsia="ja-JP"/>
        </w:rPr>
        <w:t xml:space="preserve">     </w:t>
      </w:r>
      <w:r w:rsidRPr="00E27B5E">
        <w:rPr>
          <w:i/>
          <w:lang w:val="fr-FR" w:eastAsia="ja-JP"/>
        </w:rPr>
        <w:t>Essentials</w:t>
      </w:r>
      <w:r w:rsidRPr="00E27B5E">
        <w:rPr>
          <w:lang w:val="fr-FR" w:eastAsia="ja-JP"/>
        </w:rPr>
        <w:t>, 2012</w:t>
      </w:r>
    </w:p>
    <w:p w:rsidR="005F711D" w:rsidRPr="00E27B5E" w:rsidRDefault="005F711D" w:rsidP="005F711D">
      <w:pPr>
        <w:ind w:left="709" w:hanging="709"/>
        <w:rPr>
          <w:lang w:val="fr-FR" w:eastAsia="ja-JP"/>
        </w:rPr>
      </w:pPr>
      <w:r w:rsidRPr="00E27B5E">
        <w:rPr>
          <w:lang w:val="fr-FR" w:eastAsia="ja-JP"/>
        </w:rPr>
        <w:t>[5]</w:t>
      </w:r>
      <w:r w:rsidRPr="009565B6">
        <w:rPr>
          <w:rStyle w:val="Lienhypertexte"/>
          <w:rFonts w:eastAsia="Calibri"/>
          <w:lang w:val="fr-FR" w:eastAsia="en-US"/>
        </w:rPr>
        <w:t xml:space="preserve"> </w:t>
      </w:r>
      <w:r w:rsidRPr="009565B6">
        <w:rPr>
          <w:rStyle w:val="Lienhypertexte"/>
          <w:rFonts w:eastAsia="Calibri"/>
          <w:lang w:val="fr-FR" w:eastAsia="en-US"/>
        </w:rPr>
        <w:fldChar w:fldCharType="begin"/>
      </w:r>
      <w:r w:rsidRPr="009565B6">
        <w:rPr>
          <w:rStyle w:val="Lienhypertexte"/>
          <w:rFonts w:eastAsia="Calibri"/>
          <w:lang w:val="fr-FR" w:eastAsia="en-US"/>
        </w:rPr>
        <w:instrText xml:space="preserve"> HYPERLINK "</w:instrText>
      </w:r>
      <w:ins w:id="4" w:author="Utilisateur Windows" w:date="2016-01-24T04:56:00Z">
        <w:r w:rsidRPr="009565B6">
          <w:rPr>
            <w:rStyle w:val="Lienhypertexte"/>
            <w:rFonts w:eastAsia="Calibri"/>
            <w:lang w:eastAsia="en-US"/>
            <w:rPrChange w:id="5" w:author="Utilisateur Windows" w:date="2016-01-24T04:56:00Z">
              <w:rPr>
                <w:rStyle w:val="Lienhypertexte"/>
                <w:rFonts w:ascii="Consolas" w:hAnsi="Consolas" w:cs="Consolas"/>
                <w:color w:val="008000"/>
                <w:sz w:val="19"/>
                <w:szCs w:val="19"/>
                <w:highlight w:val="white"/>
                <w:lang w:val="fr-FR" w:eastAsia="en-CA"/>
              </w:rPr>
            </w:rPrChange>
          </w:rPr>
          <w:instrText>http://www.html5rocks.com/en/tutorials/getusermedia/intro/</w:instrText>
        </w:r>
      </w:ins>
      <w:r w:rsidRPr="009565B6">
        <w:rPr>
          <w:rStyle w:val="Lienhypertexte"/>
          <w:rFonts w:eastAsia="Calibri"/>
          <w:lang w:val="fr-FR" w:eastAsia="en-US"/>
        </w:rPr>
        <w:instrText xml:space="preserve">" </w:instrText>
      </w:r>
      <w:r w:rsidRPr="009565B6">
        <w:rPr>
          <w:rStyle w:val="Lienhypertexte"/>
          <w:rFonts w:eastAsia="Calibri"/>
          <w:lang w:val="fr-FR" w:eastAsia="en-US"/>
        </w:rPr>
        <w:fldChar w:fldCharType="separate"/>
      </w:r>
      <w:ins w:id="6" w:author="Utilisateur Windows" w:date="2016-01-24T04:56:00Z">
        <w:r w:rsidRPr="009565B6">
          <w:rPr>
            <w:rStyle w:val="Lienhypertexte"/>
            <w:rFonts w:eastAsia="Calibri"/>
            <w:lang w:eastAsia="en-US"/>
            <w:rPrChange w:id="7" w:author="Utilisateur Windows" w:date="2016-01-24T04:56:00Z">
              <w:rPr>
                <w:rStyle w:val="Lienhypertexte"/>
                <w:rFonts w:ascii="Consolas" w:hAnsi="Consolas" w:cs="Consolas"/>
                <w:color w:val="008000"/>
                <w:sz w:val="19"/>
                <w:szCs w:val="19"/>
                <w:highlight w:val="white"/>
                <w:lang w:val="fr-FR" w:eastAsia="en-CA"/>
              </w:rPr>
            </w:rPrChange>
          </w:rPr>
          <w:t>http://www.html5rocks.com/en/tutorials/getusermedia/intro/</w:t>
        </w:r>
      </w:ins>
      <w:r w:rsidRPr="009565B6">
        <w:rPr>
          <w:rStyle w:val="Lienhypertexte"/>
          <w:rFonts w:eastAsia="Calibri"/>
          <w:lang w:val="fr-FR" w:eastAsia="en-US"/>
        </w:rPr>
        <w:fldChar w:fldCharType="end"/>
      </w:r>
      <w:r w:rsidRPr="00E27B5E">
        <w:rPr>
          <w:lang w:val="fr-FR" w:eastAsia="ja-JP"/>
        </w:rPr>
        <w:t xml:space="preserve">, consulté du   08 au 30 </w:t>
      </w:r>
    </w:p>
    <w:p w:rsidR="005F711D" w:rsidRPr="005114AD" w:rsidRDefault="005F711D" w:rsidP="005F711D">
      <w:pPr>
        <w:ind w:left="709" w:hanging="709"/>
        <w:rPr>
          <w:lang w:val="fr-FR" w:eastAsia="ja-JP"/>
        </w:rPr>
      </w:pPr>
      <w:r w:rsidRPr="005114AD">
        <w:rPr>
          <w:lang w:val="fr-FR" w:eastAsia="ja-JP"/>
        </w:rPr>
        <w:t xml:space="preserve">      janvier 2016</w:t>
      </w:r>
    </w:p>
    <w:p w:rsidR="005F711D" w:rsidRDefault="005F711D" w:rsidP="005F711D">
      <w:pPr>
        <w:ind w:left="709" w:hanging="709"/>
        <w:rPr>
          <w:lang w:val="fr-FR" w:eastAsia="ja-JP"/>
        </w:rPr>
      </w:pPr>
      <w:r w:rsidRPr="005114AD">
        <w:rPr>
          <w:lang w:val="fr-FR" w:eastAsia="ja-JP"/>
        </w:rPr>
        <w:t>[6]</w:t>
      </w:r>
      <w:r w:rsidRPr="005114AD">
        <w:rPr>
          <w:rStyle w:val="Lienhypertexte"/>
          <w:rFonts w:eastAsia="Calibri"/>
          <w:lang w:val="fr-FR" w:eastAsia="en-US"/>
        </w:rPr>
        <w:t xml:space="preserve"> </w:t>
      </w:r>
      <w:hyperlink r:id="rId11" w:history="1">
        <w:r w:rsidRPr="005114AD">
          <w:rPr>
            <w:rStyle w:val="Lienhypertexte"/>
            <w:lang w:val="fr-FR"/>
          </w:rPr>
          <w:t>https://developers.google.com/web/updates/2012/12/Screensharing-with-WebRTC</w:t>
        </w:r>
      </w:hyperlink>
      <w:r w:rsidRPr="005114AD">
        <w:rPr>
          <w:lang w:val="fr-FR" w:eastAsia="ja-JP"/>
        </w:rPr>
        <w:t xml:space="preserve">, </w:t>
      </w:r>
    </w:p>
    <w:p w:rsidR="005F711D" w:rsidRDefault="005F711D" w:rsidP="005F711D">
      <w:pPr>
        <w:ind w:left="709" w:hanging="709"/>
        <w:rPr>
          <w:rStyle w:val="Lienhypertexte"/>
        </w:rPr>
      </w:pPr>
      <w:r>
        <w:rPr>
          <w:lang w:val="fr-FR" w:eastAsia="ja-JP"/>
        </w:rPr>
        <w:t xml:space="preserve">     </w:t>
      </w:r>
      <w:proofErr w:type="gramStart"/>
      <w:r w:rsidRPr="005114AD">
        <w:rPr>
          <w:lang w:val="fr-FR" w:eastAsia="ja-JP"/>
        </w:rPr>
        <w:t>consulté</w:t>
      </w:r>
      <w:proofErr w:type="gramEnd"/>
      <w:r w:rsidRPr="005114AD">
        <w:rPr>
          <w:lang w:val="fr-FR" w:eastAsia="ja-JP"/>
        </w:rPr>
        <w:t xml:space="preserve"> du 0</w:t>
      </w:r>
      <w:r>
        <w:rPr>
          <w:lang w:val="fr-FR" w:eastAsia="ja-JP"/>
        </w:rPr>
        <w:t>5 février</w:t>
      </w:r>
      <w:r w:rsidRPr="005114AD">
        <w:rPr>
          <w:lang w:val="fr-FR" w:eastAsia="ja-JP"/>
        </w:rPr>
        <w:t xml:space="preserve"> au </w:t>
      </w:r>
      <w:r>
        <w:rPr>
          <w:lang w:val="fr-FR" w:eastAsia="ja-JP"/>
        </w:rPr>
        <w:t>0</w:t>
      </w:r>
      <w:r w:rsidRPr="005114AD">
        <w:rPr>
          <w:lang w:val="fr-FR" w:eastAsia="ja-JP"/>
        </w:rPr>
        <w:t>3</w:t>
      </w:r>
      <w:r>
        <w:rPr>
          <w:lang w:val="fr-FR" w:eastAsia="ja-JP"/>
        </w:rPr>
        <w:t xml:space="preserve"> mars</w:t>
      </w:r>
      <w:r w:rsidRPr="005114AD">
        <w:rPr>
          <w:lang w:val="fr-FR" w:eastAsia="ja-JP"/>
        </w:rPr>
        <w:t xml:space="preserve"> 2016</w:t>
      </w:r>
    </w:p>
    <w:p w:rsidR="005F711D" w:rsidRDefault="005F711D" w:rsidP="005F711D">
      <w:pPr>
        <w:ind w:left="709" w:hanging="709"/>
        <w:rPr>
          <w:lang w:val="fr-FR" w:eastAsia="ja-JP"/>
        </w:rPr>
      </w:pPr>
      <w:r>
        <w:rPr>
          <w:lang w:val="fr-FR" w:eastAsia="ja-JP"/>
        </w:rPr>
        <w:t>[7</w:t>
      </w:r>
      <w:r w:rsidRPr="005114AD">
        <w:rPr>
          <w:lang w:val="fr-FR" w:eastAsia="ja-JP"/>
        </w:rPr>
        <w:t>]</w:t>
      </w:r>
      <w:r w:rsidRPr="005114AD">
        <w:rPr>
          <w:rStyle w:val="Lienhypertexte"/>
          <w:rFonts w:eastAsia="Calibri"/>
          <w:lang w:val="fr-FR" w:eastAsia="en-US"/>
        </w:rPr>
        <w:t xml:space="preserve"> </w:t>
      </w:r>
      <w:hyperlink r:id="rId12" w:tgtFrame="_blank" w:history="1">
        <w:r w:rsidRPr="00E83E79">
          <w:rPr>
            <w:rStyle w:val="Lienhypertexte"/>
            <w:lang w:val="fr-FR"/>
          </w:rPr>
          <w:t>https://support.google.com/drive/answer/2881970?hl=fr</w:t>
        </w:r>
      </w:hyperlink>
      <w:r w:rsidRPr="005114AD">
        <w:rPr>
          <w:lang w:val="fr-FR" w:eastAsia="ja-JP"/>
        </w:rPr>
        <w:t xml:space="preserve">, </w:t>
      </w:r>
      <w:r>
        <w:rPr>
          <w:lang w:val="fr-FR" w:eastAsia="ja-JP"/>
        </w:rPr>
        <w:t>c</w:t>
      </w:r>
      <w:r w:rsidRPr="005114AD">
        <w:rPr>
          <w:lang w:val="fr-FR" w:eastAsia="ja-JP"/>
        </w:rPr>
        <w:t>onsulté du 0</w:t>
      </w:r>
      <w:r>
        <w:rPr>
          <w:lang w:val="fr-FR" w:eastAsia="ja-JP"/>
        </w:rPr>
        <w:t>5 au 10 février</w:t>
      </w:r>
      <w:r w:rsidRPr="005114AD">
        <w:rPr>
          <w:lang w:val="fr-FR" w:eastAsia="ja-JP"/>
        </w:rPr>
        <w:t xml:space="preserve"> </w:t>
      </w:r>
    </w:p>
    <w:p w:rsidR="005F711D" w:rsidRDefault="005F711D" w:rsidP="005F711D">
      <w:pPr>
        <w:ind w:left="709" w:hanging="709"/>
        <w:rPr>
          <w:lang w:val="fr-FR" w:eastAsia="ja-JP"/>
        </w:rPr>
      </w:pPr>
      <w:r>
        <w:rPr>
          <w:lang w:val="fr-FR" w:eastAsia="ja-JP"/>
        </w:rPr>
        <w:t xml:space="preserve">      </w:t>
      </w:r>
      <w:r w:rsidRPr="005114AD">
        <w:rPr>
          <w:lang w:val="fr-FR" w:eastAsia="ja-JP"/>
        </w:rPr>
        <w:t>2016</w:t>
      </w:r>
    </w:p>
    <w:p w:rsidR="005F711D" w:rsidRDefault="005F711D" w:rsidP="005F711D">
      <w:pPr>
        <w:ind w:left="709" w:hanging="709"/>
        <w:rPr>
          <w:lang w:val="fr-FR" w:eastAsia="ja-JP"/>
        </w:rPr>
      </w:pPr>
      <w:r>
        <w:rPr>
          <w:lang w:val="fr-FR" w:eastAsia="ja-JP"/>
        </w:rPr>
        <w:t>[8</w:t>
      </w:r>
      <w:r w:rsidRPr="005114AD">
        <w:rPr>
          <w:lang w:val="fr-FR" w:eastAsia="ja-JP"/>
        </w:rPr>
        <w:t>]</w:t>
      </w:r>
      <w:r w:rsidRPr="005114AD">
        <w:rPr>
          <w:rStyle w:val="Lienhypertexte"/>
          <w:rFonts w:eastAsia="Calibri"/>
          <w:lang w:val="fr-FR" w:eastAsia="en-US"/>
        </w:rPr>
        <w:t xml:space="preserve"> </w:t>
      </w:r>
      <w:hyperlink r:id="rId13" w:tgtFrame="_blank" w:history="1">
        <w:r w:rsidRPr="00E83E79">
          <w:rPr>
            <w:rStyle w:val="Lienhypertexte"/>
            <w:lang w:val="fr-FR"/>
          </w:rPr>
          <w:t>https://developers.google.com/speed/libraries/</w:t>
        </w:r>
      </w:hyperlink>
      <w:r w:rsidRPr="005114AD">
        <w:rPr>
          <w:lang w:val="fr-FR" w:eastAsia="ja-JP"/>
        </w:rPr>
        <w:t xml:space="preserve">, </w:t>
      </w:r>
      <w:r>
        <w:rPr>
          <w:lang w:val="fr-FR" w:eastAsia="ja-JP"/>
        </w:rPr>
        <w:t>c</w:t>
      </w:r>
      <w:r w:rsidRPr="005114AD">
        <w:rPr>
          <w:lang w:val="fr-FR" w:eastAsia="ja-JP"/>
        </w:rPr>
        <w:t xml:space="preserve">onsulté du </w:t>
      </w:r>
      <w:r>
        <w:rPr>
          <w:lang w:val="fr-FR" w:eastAsia="ja-JP"/>
        </w:rPr>
        <w:t xml:space="preserve">08 au 20 février </w:t>
      </w:r>
      <w:r w:rsidRPr="005114AD">
        <w:rPr>
          <w:lang w:val="fr-FR" w:eastAsia="ja-JP"/>
        </w:rPr>
        <w:t>2016</w:t>
      </w:r>
    </w:p>
    <w:p w:rsidR="005F711D" w:rsidRPr="00E77E1E" w:rsidRDefault="005F711D" w:rsidP="005F711D">
      <w:pPr>
        <w:ind w:left="709" w:hanging="709"/>
        <w:rPr>
          <w:lang w:val="en-CA" w:eastAsia="ja-JP"/>
        </w:rPr>
      </w:pPr>
      <w:r w:rsidRPr="00A6685F">
        <w:rPr>
          <w:lang w:val="en-CA" w:eastAsia="ja-JP"/>
        </w:rPr>
        <w:t xml:space="preserve">[9] </w:t>
      </w:r>
      <w:proofErr w:type="spellStart"/>
      <w:r w:rsidRPr="00A6685F">
        <w:rPr>
          <w:lang w:val="en-CA" w:eastAsia="ja-JP"/>
        </w:rPr>
        <w:t>JavaSoft</w:t>
      </w:r>
      <w:proofErr w:type="spellEnd"/>
      <w:r w:rsidRPr="00A6685F">
        <w:rPr>
          <w:lang w:val="en-CA" w:eastAsia="ja-JP"/>
        </w:rPr>
        <w:t xml:space="preserve">, </w:t>
      </w:r>
      <w:r w:rsidRPr="00E77E1E">
        <w:rPr>
          <w:i/>
          <w:lang w:val="en-CA" w:eastAsia="ja-JP"/>
        </w:rPr>
        <w:t>Programming in Java Advanced Imaging</w:t>
      </w:r>
      <w:r w:rsidRPr="00A6685F">
        <w:rPr>
          <w:lang w:val="en-CA" w:eastAsia="ja-JP"/>
        </w:rPr>
        <w:t>, 1999</w:t>
      </w:r>
    </w:p>
    <w:p w:rsidR="005F711D" w:rsidRPr="00E77E1E" w:rsidRDefault="005F711D" w:rsidP="005F711D">
      <w:pPr>
        <w:ind w:left="709" w:hanging="709"/>
        <w:rPr>
          <w:lang w:val="en-CA" w:eastAsia="ja-JP"/>
        </w:rPr>
      </w:pPr>
      <w:r w:rsidRPr="00E77E1E">
        <w:rPr>
          <w:lang w:val="en-CA" w:eastAsia="ja-JP"/>
        </w:rPr>
        <w:t xml:space="preserve">[10] Gary </w:t>
      </w:r>
      <w:proofErr w:type="spellStart"/>
      <w:r w:rsidRPr="00E77E1E">
        <w:rPr>
          <w:lang w:val="en-CA" w:eastAsia="ja-JP"/>
        </w:rPr>
        <w:t>Bradski</w:t>
      </w:r>
      <w:proofErr w:type="spellEnd"/>
      <w:r w:rsidRPr="00E77E1E">
        <w:rPr>
          <w:lang w:val="en-CA" w:eastAsia="ja-JP"/>
        </w:rPr>
        <w:t xml:space="preserve"> and Adrian </w:t>
      </w:r>
      <w:proofErr w:type="spellStart"/>
      <w:r w:rsidRPr="00E77E1E">
        <w:rPr>
          <w:lang w:val="en-CA" w:eastAsia="ja-JP"/>
        </w:rPr>
        <w:t>Kaehler</w:t>
      </w:r>
      <w:proofErr w:type="spellEnd"/>
      <w:r w:rsidRPr="00E77E1E">
        <w:rPr>
          <w:lang w:val="en-CA" w:eastAsia="ja-JP"/>
        </w:rPr>
        <w:t xml:space="preserve">, </w:t>
      </w:r>
      <w:r w:rsidRPr="00E77E1E">
        <w:rPr>
          <w:i/>
          <w:lang w:val="en-CA" w:eastAsia="ja-JP"/>
        </w:rPr>
        <w:t xml:space="preserve">Learning </w:t>
      </w:r>
      <w:proofErr w:type="spellStart"/>
      <w:r w:rsidRPr="00E77E1E">
        <w:rPr>
          <w:i/>
          <w:lang w:val="en-CA" w:eastAsia="ja-JP"/>
        </w:rPr>
        <w:t>OpenCV</w:t>
      </w:r>
      <w:proofErr w:type="spellEnd"/>
      <w:r w:rsidRPr="00E77E1E">
        <w:rPr>
          <w:lang w:val="en-CA" w:eastAsia="ja-JP"/>
        </w:rPr>
        <w:t>, 2008</w:t>
      </w:r>
    </w:p>
    <w:p w:rsidR="005F711D" w:rsidRDefault="005F711D" w:rsidP="005F711D">
      <w:pPr>
        <w:ind w:left="709" w:hanging="709"/>
        <w:rPr>
          <w:lang w:val="fr-FR" w:eastAsia="ja-JP"/>
        </w:rPr>
      </w:pPr>
      <w:r w:rsidRPr="00B715D9">
        <w:rPr>
          <w:lang w:val="fr-FR" w:eastAsia="ja-JP"/>
        </w:rPr>
        <w:t>[11</w:t>
      </w:r>
      <w:proofErr w:type="gramStart"/>
      <w:r w:rsidRPr="00B715D9">
        <w:rPr>
          <w:lang w:val="fr-FR" w:eastAsia="ja-JP"/>
        </w:rPr>
        <w:t>]</w:t>
      </w:r>
      <w:proofErr w:type="gramEnd"/>
      <w:r>
        <w:fldChar w:fldCharType="begin"/>
      </w:r>
      <w:r>
        <w:instrText xml:space="preserve"> HYPERLINK "http://www.codeproject.com/Tips/717283/How-to-Use-OpenCV-with-Java-under-NetBeans-IDE" </w:instrText>
      </w:r>
      <w:r>
        <w:fldChar w:fldCharType="separate"/>
      </w:r>
      <w:r w:rsidRPr="00B715D9">
        <w:rPr>
          <w:rStyle w:val="Lienhypertexte"/>
          <w:lang w:val="fr-FR"/>
        </w:rPr>
        <w:t>http://www.codeproject.com/Tips/717283/How-to-Use-OpenCV-with-Java-under-NetBeans-IDE</w:t>
      </w:r>
      <w:r>
        <w:rPr>
          <w:rStyle w:val="Lienhypertexte"/>
          <w:lang w:val="fr-FR"/>
        </w:rPr>
        <w:fldChar w:fldCharType="end"/>
      </w:r>
      <w:r w:rsidRPr="00B715D9">
        <w:rPr>
          <w:rStyle w:val="Lienhypertexte"/>
          <w:lang w:val="fr-FR"/>
        </w:rPr>
        <w:t xml:space="preserve">, </w:t>
      </w:r>
      <w:r>
        <w:rPr>
          <w:lang w:val="fr-FR" w:eastAsia="ja-JP"/>
        </w:rPr>
        <w:t>c</w:t>
      </w:r>
      <w:r w:rsidRPr="005114AD">
        <w:rPr>
          <w:lang w:val="fr-FR" w:eastAsia="ja-JP"/>
        </w:rPr>
        <w:t xml:space="preserve">onsulté du </w:t>
      </w:r>
      <w:r>
        <w:rPr>
          <w:lang w:val="fr-FR" w:eastAsia="ja-JP"/>
        </w:rPr>
        <w:t xml:space="preserve">10 au 15 mars </w:t>
      </w:r>
      <w:r w:rsidRPr="005114AD">
        <w:rPr>
          <w:lang w:val="fr-FR" w:eastAsia="ja-JP"/>
        </w:rPr>
        <w:t>2016</w:t>
      </w:r>
    </w:p>
    <w:p w:rsidR="005F711D" w:rsidRDefault="005F711D" w:rsidP="005F711D">
      <w:pPr>
        <w:rPr>
          <w:lang w:val="fr-FR" w:eastAsia="ja-JP"/>
        </w:rPr>
      </w:pPr>
      <w:r w:rsidRPr="00B715D9">
        <w:rPr>
          <w:lang w:val="fr-FR" w:eastAsia="ja-JP"/>
        </w:rPr>
        <w:t>[1</w:t>
      </w:r>
      <w:r>
        <w:rPr>
          <w:lang w:val="fr-FR" w:eastAsia="ja-JP"/>
        </w:rPr>
        <w:t>2</w:t>
      </w:r>
      <w:proofErr w:type="gramStart"/>
      <w:r w:rsidRPr="00B715D9">
        <w:rPr>
          <w:lang w:val="fr-FR" w:eastAsia="ja-JP"/>
        </w:rPr>
        <w:t>]</w:t>
      </w:r>
      <w:proofErr w:type="gramEnd"/>
      <w:r>
        <w:fldChar w:fldCharType="begin"/>
      </w:r>
      <w:r>
        <w:instrText xml:space="preserve"> HYPERLINK "https://github.com/opencv-java/object-detection/blob/master/src/it/polito/teaching/cv/ObjRecognition.fxml" </w:instrText>
      </w:r>
      <w:r>
        <w:fldChar w:fldCharType="separate"/>
      </w:r>
      <w:r w:rsidRPr="00F47FB1">
        <w:rPr>
          <w:rStyle w:val="Lienhypertexte"/>
          <w:lang w:val="fr-FR"/>
        </w:rPr>
        <w:t>https://github.com/opencv-java/object-detection/blob/master/src/it/polito/teaching/cv/ObjRecognition.fxml</w:t>
      </w:r>
      <w:r>
        <w:rPr>
          <w:rStyle w:val="Lienhypertexte"/>
          <w:lang w:val="fr-FR"/>
        </w:rPr>
        <w:fldChar w:fldCharType="end"/>
      </w:r>
      <w:r w:rsidRPr="00B715D9">
        <w:rPr>
          <w:rStyle w:val="Lienhypertexte"/>
          <w:lang w:val="fr-FR"/>
        </w:rPr>
        <w:t xml:space="preserve">, </w:t>
      </w:r>
      <w:r>
        <w:rPr>
          <w:lang w:val="fr-FR" w:eastAsia="ja-JP"/>
        </w:rPr>
        <w:t>c</w:t>
      </w:r>
      <w:r w:rsidRPr="005114AD">
        <w:rPr>
          <w:lang w:val="fr-FR" w:eastAsia="ja-JP"/>
        </w:rPr>
        <w:t xml:space="preserve">onsulté du </w:t>
      </w:r>
      <w:r>
        <w:rPr>
          <w:lang w:val="fr-FR" w:eastAsia="ja-JP"/>
        </w:rPr>
        <w:t xml:space="preserve">16 au 30 mars </w:t>
      </w:r>
      <w:r w:rsidRPr="005114AD">
        <w:rPr>
          <w:lang w:val="fr-FR" w:eastAsia="ja-JP"/>
        </w:rPr>
        <w:t>2016</w:t>
      </w:r>
    </w:p>
    <w:p w:rsidR="005F711D" w:rsidRDefault="005F711D" w:rsidP="005F711D">
      <w:pPr>
        <w:ind w:left="709" w:hanging="709"/>
      </w:pPr>
      <w:r w:rsidRPr="00D62F56">
        <w:rPr>
          <w:lang w:val="fr-FR" w:eastAsia="ja-JP"/>
        </w:rPr>
        <w:t>[13</w:t>
      </w:r>
      <w:proofErr w:type="gramStart"/>
      <w:r w:rsidRPr="00D62F56">
        <w:rPr>
          <w:lang w:val="fr-FR" w:eastAsia="ja-JP"/>
        </w:rPr>
        <w:t>]</w:t>
      </w:r>
      <w:proofErr w:type="gramEnd"/>
      <w:r>
        <w:fldChar w:fldCharType="begin"/>
      </w:r>
      <w:r>
        <w:instrText xml:space="preserve"> HYPERLINK "http://stackoverflow.com/questions/16282969/exporting-executable-jar-file-that-uses-opencv/16308836" \l "16308836" </w:instrText>
      </w:r>
      <w:r>
        <w:fldChar w:fldCharType="separate"/>
      </w:r>
      <w:r w:rsidRPr="00D62F56">
        <w:rPr>
          <w:rStyle w:val="Lienhypertexte"/>
          <w:lang w:val="fr-FR"/>
        </w:rPr>
        <w:t>http://stackoverflow.com/questions/16282969/exporting-executable-jar-file-that-uses-opencv/16308836#16308836</w:t>
      </w:r>
      <w:r>
        <w:rPr>
          <w:rStyle w:val="Lienhypertexte"/>
          <w:lang w:val="fr-FR"/>
        </w:rPr>
        <w:fldChar w:fldCharType="end"/>
      </w:r>
      <w:r>
        <w:rPr>
          <w:lang w:val="fr-FR" w:eastAsia="ja-JP"/>
        </w:rPr>
        <w:t>, c</w:t>
      </w:r>
      <w:r w:rsidRPr="005114AD">
        <w:rPr>
          <w:lang w:val="fr-FR" w:eastAsia="ja-JP"/>
        </w:rPr>
        <w:t xml:space="preserve">onsulté du </w:t>
      </w:r>
      <w:r>
        <w:rPr>
          <w:lang w:val="fr-FR" w:eastAsia="ja-JP"/>
        </w:rPr>
        <w:t xml:space="preserve">15 au 30 mars </w:t>
      </w:r>
      <w:r w:rsidRPr="005114AD">
        <w:rPr>
          <w:lang w:val="fr-FR" w:eastAsia="ja-JP"/>
        </w:rPr>
        <w:t>2016</w:t>
      </w:r>
    </w:p>
    <w:p w:rsidR="005F711D" w:rsidRDefault="005F711D" w:rsidP="005F711D">
      <w:pPr>
        <w:ind w:left="709" w:hanging="709"/>
        <w:rPr>
          <w:lang w:val="fr-FR" w:eastAsia="ja-JP"/>
        </w:rPr>
      </w:pPr>
      <w:r w:rsidRPr="008D75AD">
        <w:rPr>
          <w:lang w:val="fr-FR" w:eastAsia="ja-JP"/>
        </w:rPr>
        <w:t>[14] Claude Y. Laporte et Alain April</w:t>
      </w:r>
      <w:ins w:id="8" w:author="Utilisateur Windows" w:date="2016-01-13T08:49:00Z">
        <w:r w:rsidRPr="008D75AD">
          <w:rPr>
            <w:lang w:val="fr-FR" w:eastAsia="ja-JP"/>
          </w:rPr>
          <w:t xml:space="preserve">, </w:t>
        </w:r>
      </w:ins>
      <w:r w:rsidRPr="008D75AD">
        <w:rPr>
          <w:lang w:val="fr-FR" w:eastAsia="ja-JP"/>
        </w:rPr>
        <w:t xml:space="preserve">L’assurance qualité logicielle </w:t>
      </w:r>
      <w:r>
        <w:rPr>
          <w:lang w:val="fr-FR" w:eastAsia="ja-JP"/>
        </w:rPr>
        <w:t>1</w:t>
      </w:r>
      <w:ins w:id="9" w:author="Utilisateur Windows" w:date="2016-01-13T08:48:00Z">
        <w:r w:rsidRPr="008D75AD">
          <w:rPr>
            <w:lang w:val="fr-FR" w:eastAsia="ja-JP"/>
          </w:rPr>
          <w:t>, 20</w:t>
        </w:r>
      </w:ins>
      <w:r>
        <w:rPr>
          <w:lang w:val="fr-FR" w:eastAsia="ja-JP"/>
        </w:rPr>
        <w:t>11</w:t>
      </w:r>
    </w:p>
    <w:p w:rsidR="005F711D" w:rsidRPr="008D75AD" w:rsidRDefault="005F711D" w:rsidP="005F711D">
      <w:pPr>
        <w:ind w:left="709" w:hanging="709"/>
        <w:rPr>
          <w:rStyle w:val="Lienhypertexte"/>
          <w:lang w:val="fr-FR"/>
        </w:rPr>
      </w:pPr>
      <w:r>
        <w:rPr>
          <w:lang w:val="fr-FR" w:eastAsia="ja-JP"/>
        </w:rPr>
        <w:t>[15</w:t>
      </w:r>
      <w:r w:rsidRPr="008D75AD">
        <w:rPr>
          <w:lang w:val="fr-FR" w:eastAsia="ja-JP"/>
        </w:rPr>
        <w:t>] Claude Y. Laporte et Alain April</w:t>
      </w:r>
      <w:ins w:id="10" w:author="Utilisateur Windows" w:date="2016-01-13T08:49:00Z">
        <w:r w:rsidRPr="008D75AD">
          <w:rPr>
            <w:lang w:val="fr-FR" w:eastAsia="ja-JP"/>
          </w:rPr>
          <w:t xml:space="preserve">, </w:t>
        </w:r>
      </w:ins>
      <w:r w:rsidRPr="008D75AD">
        <w:rPr>
          <w:lang w:val="fr-FR" w:eastAsia="ja-JP"/>
        </w:rPr>
        <w:t xml:space="preserve">L’assurance qualité logicielle </w:t>
      </w:r>
      <w:r>
        <w:rPr>
          <w:lang w:val="fr-FR" w:eastAsia="ja-JP"/>
        </w:rPr>
        <w:t>2</w:t>
      </w:r>
      <w:ins w:id="11" w:author="Utilisateur Windows" w:date="2016-01-13T08:48:00Z">
        <w:r w:rsidRPr="008D75AD">
          <w:rPr>
            <w:lang w:val="fr-FR" w:eastAsia="ja-JP"/>
          </w:rPr>
          <w:t>, 20</w:t>
        </w:r>
      </w:ins>
      <w:r>
        <w:rPr>
          <w:lang w:val="fr-FR" w:eastAsia="ja-JP"/>
        </w:rPr>
        <w:t>11</w:t>
      </w:r>
    </w:p>
    <w:p w:rsidR="005F711D" w:rsidRPr="003F79E9" w:rsidRDefault="005F711D" w:rsidP="005F711D">
      <w:pPr>
        <w:pStyle w:val="NormalWeb"/>
        <w:shd w:val="clear" w:color="auto" w:fill="FFFFFF"/>
        <w:spacing w:before="0" w:beforeAutospacing="0" w:after="0" w:afterAutospacing="0" w:line="300" w:lineRule="atLeast"/>
        <w:rPr>
          <w:lang w:eastAsia="ja-JP"/>
        </w:rPr>
      </w:pPr>
      <w:r>
        <w:rPr>
          <w:lang w:eastAsia="ja-JP"/>
        </w:rPr>
        <w:t>[16</w:t>
      </w:r>
      <w:r w:rsidRPr="003F79E9">
        <w:rPr>
          <w:lang w:eastAsia="ja-JP"/>
        </w:rPr>
        <w:t>] ISO/CEI TR 29110-5-1-2:2011- RAPPORT TECHNIQUE </w:t>
      </w:r>
    </w:p>
    <w:p w:rsidR="005F711D" w:rsidRPr="003F79E9" w:rsidRDefault="005F711D" w:rsidP="005F711D">
      <w:pPr>
        <w:pStyle w:val="NormalWeb"/>
        <w:shd w:val="clear" w:color="auto" w:fill="FFFFFF"/>
        <w:spacing w:before="0" w:beforeAutospacing="0" w:after="0" w:afterAutospacing="0" w:line="300" w:lineRule="atLeast"/>
        <w:rPr>
          <w:lang w:eastAsia="ja-JP"/>
        </w:rPr>
      </w:pPr>
      <w:r w:rsidRPr="003F79E9">
        <w:rPr>
          <w:lang w:eastAsia="ja-JP"/>
        </w:rPr>
        <w:t>     Guide de gestion et d'ingénierie - Profil Basique Ingénierie du logiciel   </w:t>
      </w:r>
    </w:p>
    <w:p w:rsidR="005F711D" w:rsidRPr="003F79E9" w:rsidRDefault="005F711D" w:rsidP="005F711D">
      <w:pPr>
        <w:pStyle w:val="NormalWeb"/>
        <w:shd w:val="clear" w:color="auto" w:fill="FFFFFF"/>
        <w:spacing w:before="0" w:beforeAutospacing="0" w:after="0" w:afterAutospacing="0" w:line="300" w:lineRule="atLeast"/>
        <w:rPr>
          <w:lang w:eastAsia="ja-JP"/>
        </w:rPr>
      </w:pPr>
      <w:r w:rsidRPr="003F79E9">
        <w:rPr>
          <w:lang w:eastAsia="ja-JP"/>
        </w:rPr>
        <w:t>     — Profils de cycle de vie pour très petits organismes (TPO) —</w:t>
      </w:r>
    </w:p>
    <w:p w:rsidR="005F711D" w:rsidRPr="001C6F1C" w:rsidRDefault="005F711D" w:rsidP="005F711D">
      <w:pPr>
        <w:ind w:left="709" w:hanging="709"/>
        <w:rPr>
          <w:lang w:val="fr-FR" w:eastAsia="ja-JP"/>
        </w:rPr>
      </w:pPr>
      <w:r w:rsidRPr="001C6F1C">
        <w:rPr>
          <w:lang w:val="fr-FR" w:eastAsia="ja-JP"/>
        </w:rPr>
        <w:t>    Partie 5-1-2: Guide de gestion et d'ingénierie: Groupe de profils génériques: Profil basique</w:t>
      </w:r>
    </w:p>
    <w:p w:rsidR="005F711D" w:rsidRDefault="005F711D" w:rsidP="005F711D">
      <w:pPr>
        <w:ind w:left="709" w:hanging="709"/>
        <w:rPr>
          <w:lang w:val="fr-FR" w:eastAsia="ja-JP"/>
        </w:rPr>
      </w:pPr>
      <w:r w:rsidRPr="001C6F1C">
        <w:rPr>
          <w:lang w:val="fr-FR" w:eastAsia="ja-JP"/>
        </w:rPr>
        <w:t>[17] Coyote, Créez votre application web avec Java EE, 2013</w:t>
      </w:r>
    </w:p>
    <w:p w:rsidR="005F711D" w:rsidRDefault="005F711D" w:rsidP="005F711D">
      <w:pPr>
        <w:ind w:left="709" w:hanging="709"/>
        <w:rPr>
          <w:lang w:val="fr-FR" w:eastAsia="ja-JP"/>
        </w:rPr>
      </w:pPr>
      <w:r>
        <w:rPr>
          <w:lang w:val="fr-FR" w:eastAsia="ja-JP"/>
        </w:rPr>
        <w:t xml:space="preserve">[18] </w:t>
      </w:r>
      <w:hyperlink r:id="rId14" w:history="1">
        <w:r w:rsidRPr="00896514">
          <w:rPr>
            <w:rStyle w:val="Lienhypertexte"/>
            <w:lang w:val="fr-FR" w:eastAsia="ja-JP"/>
          </w:rPr>
          <w:t>https://fr.wikipedia.org/wiki/JQuery</w:t>
        </w:r>
      </w:hyperlink>
      <w:r>
        <w:rPr>
          <w:lang w:val="fr-FR" w:eastAsia="ja-JP"/>
        </w:rPr>
        <w:t>, consulté le 11 avril 2016</w:t>
      </w:r>
    </w:p>
    <w:p w:rsidR="005F711D" w:rsidRDefault="005F711D" w:rsidP="005F711D">
      <w:pPr>
        <w:ind w:left="709" w:hanging="709"/>
        <w:rPr>
          <w:lang w:val="fr-FR" w:eastAsia="ja-JP"/>
        </w:rPr>
      </w:pPr>
      <w:r>
        <w:rPr>
          <w:lang w:val="fr-FR" w:eastAsia="ja-JP"/>
        </w:rPr>
        <w:lastRenderedPageBreak/>
        <w:t xml:space="preserve">[19] </w:t>
      </w:r>
      <w:hyperlink r:id="rId15" w:history="1">
        <w:r w:rsidRPr="00896514">
          <w:rPr>
            <w:rStyle w:val="Lienhypertexte"/>
            <w:lang w:val="fr-FR" w:eastAsia="ja-JP"/>
          </w:rPr>
          <w:t>https://jquerymobile.com/</w:t>
        </w:r>
      </w:hyperlink>
      <w:r>
        <w:rPr>
          <w:lang w:val="fr-FR" w:eastAsia="ja-JP"/>
        </w:rPr>
        <w:t>, consulté le 11 avril 2016</w:t>
      </w:r>
    </w:p>
    <w:p w:rsidR="005F711D" w:rsidRDefault="005F711D" w:rsidP="005F711D">
      <w:pPr>
        <w:ind w:left="709" w:hanging="709"/>
        <w:rPr>
          <w:lang w:val="fr-FR" w:eastAsia="ja-JP"/>
        </w:rPr>
      </w:pPr>
      <w:r>
        <w:rPr>
          <w:lang w:val="fr-FR" w:eastAsia="ja-JP"/>
        </w:rPr>
        <w:t>[20</w:t>
      </w:r>
      <w:proofErr w:type="gramStart"/>
      <w:r>
        <w:rPr>
          <w:lang w:val="fr-FR" w:eastAsia="ja-JP"/>
        </w:rPr>
        <w:t>]</w:t>
      </w:r>
      <w:proofErr w:type="gramEnd"/>
      <w:r>
        <w:fldChar w:fldCharType="begin"/>
      </w:r>
      <w:r>
        <w:instrText xml:space="preserve"> HYPERLINK "http://proquestcombo.safaribooksonline.com.res.banq.qc.ca/book/programming/java/9781782176466" </w:instrText>
      </w:r>
      <w:r>
        <w:fldChar w:fldCharType="separate"/>
      </w:r>
      <w:r w:rsidRPr="00896514">
        <w:rPr>
          <w:rStyle w:val="Lienhypertexte"/>
        </w:rPr>
        <w:t>http://proquestcombo.safaribooksonline.com.res.banq.qc.ca/book/programming/java/9781782176466</w:t>
      </w:r>
      <w:r>
        <w:rPr>
          <w:rStyle w:val="Lienhypertexte"/>
        </w:rPr>
        <w:fldChar w:fldCharType="end"/>
      </w:r>
      <w:r>
        <w:rPr>
          <w:lang w:val="fr-FR" w:eastAsia="ja-JP"/>
        </w:rPr>
        <w:t>, consulté le 07 avril 2016</w:t>
      </w:r>
    </w:p>
    <w:p w:rsidR="005F711D" w:rsidRDefault="005F711D" w:rsidP="005F711D">
      <w:pPr>
        <w:ind w:left="709" w:hanging="709"/>
        <w:rPr>
          <w:lang w:val="fr-FR" w:eastAsia="ja-JP"/>
        </w:rPr>
      </w:pPr>
      <w:r>
        <w:rPr>
          <w:lang w:val="fr-FR" w:eastAsia="ja-JP"/>
        </w:rPr>
        <w:t xml:space="preserve">[21] </w:t>
      </w:r>
      <w:hyperlink r:id="rId16" w:history="1">
        <w:r w:rsidRPr="00896514">
          <w:rPr>
            <w:rStyle w:val="Lienhypertexte"/>
            <w:lang w:val="fr-FR" w:eastAsia="ja-JP"/>
          </w:rPr>
          <w:t>http://www.jmdoudoux.fr/java/dej/chap-jstl.htm</w:t>
        </w:r>
      </w:hyperlink>
      <w:r>
        <w:rPr>
          <w:lang w:val="fr-FR" w:eastAsia="ja-JP"/>
        </w:rPr>
        <w:t>, consulté le 11 avril 2016</w:t>
      </w:r>
    </w:p>
    <w:p w:rsidR="005F711D" w:rsidRDefault="005F711D" w:rsidP="005F711D">
      <w:pPr>
        <w:ind w:left="709" w:hanging="709"/>
        <w:rPr>
          <w:lang w:val="fr-FR" w:eastAsia="ja-JP"/>
        </w:rPr>
      </w:pPr>
      <w:r>
        <w:rPr>
          <w:lang w:val="fr-FR" w:eastAsia="ja-JP"/>
        </w:rPr>
        <w:t>[22</w:t>
      </w:r>
      <w:proofErr w:type="gramStart"/>
      <w:r>
        <w:rPr>
          <w:lang w:val="fr-FR" w:eastAsia="ja-JP"/>
        </w:rPr>
        <w:t>]</w:t>
      </w:r>
      <w:proofErr w:type="gramEnd"/>
      <w:r>
        <w:fldChar w:fldCharType="begin"/>
      </w:r>
      <w:r>
        <w:instrText xml:space="preserve"> HYPERLINK "http://swebokwiki.org/Chapter_7:_Software_Engineering_Management" \l "Review_and_Evaluation" </w:instrText>
      </w:r>
      <w:r>
        <w:fldChar w:fldCharType="separate"/>
      </w:r>
      <w:r w:rsidRPr="00D71E76">
        <w:rPr>
          <w:rStyle w:val="Lienhypertexte"/>
          <w:lang w:val="fr-FR" w:eastAsia="ja-JP"/>
        </w:rPr>
        <w:t>http://swebokwiki.org/Chapter_7:_Software_Engineering_Management#Review_and_Evaluation</w:t>
      </w:r>
      <w:r>
        <w:rPr>
          <w:rStyle w:val="Lienhypertexte"/>
          <w:lang w:val="fr-FR" w:eastAsia="ja-JP"/>
        </w:rPr>
        <w:fldChar w:fldCharType="end"/>
      </w:r>
      <w:r>
        <w:rPr>
          <w:lang w:val="fr-FR" w:eastAsia="ja-JP"/>
        </w:rPr>
        <w:t>, consulté le 12 avril 2016</w:t>
      </w:r>
    </w:p>
    <w:p w:rsidR="005F711D" w:rsidRDefault="005F711D" w:rsidP="005F711D">
      <w:pPr>
        <w:ind w:left="709" w:hanging="709"/>
        <w:rPr>
          <w:lang w:val="fr-FR" w:eastAsia="ja-JP"/>
        </w:rPr>
      </w:pPr>
      <w:r>
        <w:rPr>
          <w:lang w:val="fr-FR" w:eastAsia="ja-JP"/>
        </w:rPr>
        <w:t xml:space="preserve">[23] </w:t>
      </w:r>
      <w:hyperlink r:id="rId17" w:history="1">
        <w:r w:rsidRPr="00D71E76">
          <w:rPr>
            <w:rStyle w:val="Lienhypertexte"/>
            <w:lang w:val="fr-FR" w:eastAsia="ja-JP"/>
          </w:rPr>
          <w:t>https://fr.wikipedia.org/wiki/OpenUP</w:t>
        </w:r>
      </w:hyperlink>
      <w:r w:rsidRPr="00592BAC">
        <w:rPr>
          <w:lang w:val="fr-FR" w:eastAsia="ja-JP"/>
        </w:rPr>
        <w:t xml:space="preserve"> </w:t>
      </w:r>
      <w:r>
        <w:rPr>
          <w:lang w:val="fr-FR" w:eastAsia="ja-JP"/>
        </w:rPr>
        <w:t>consulté le 12 avril 2016</w:t>
      </w:r>
    </w:p>
    <w:p w:rsidR="005F711D" w:rsidRDefault="005F711D" w:rsidP="005F711D">
      <w:pPr>
        <w:ind w:left="709" w:hanging="709"/>
      </w:pPr>
      <w:r>
        <w:rPr>
          <w:lang w:val="fr-FR" w:eastAsia="ja-JP"/>
        </w:rPr>
        <w:t xml:space="preserve">[24] </w:t>
      </w:r>
      <w:hyperlink r:id="rId18" w:history="1">
        <w:r w:rsidRPr="00FB6E29">
          <w:rPr>
            <w:lang w:val="fr-FR" w:eastAsia="ja-JP"/>
          </w:rPr>
          <w:t xml:space="preserve">Alistair </w:t>
        </w:r>
        <w:proofErr w:type="spellStart"/>
        <w:r w:rsidRPr="00FB6E29">
          <w:rPr>
            <w:lang w:val="fr-FR" w:eastAsia="ja-JP"/>
          </w:rPr>
          <w:t>Cockburn</w:t>
        </w:r>
        <w:proofErr w:type="spellEnd"/>
      </w:hyperlink>
      <w:r>
        <w:rPr>
          <w:lang w:val="fr-FR" w:eastAsia="ja-JP"/>
        </w:rPr>
        <w:t xml:space="preserve">, </w:t>
      </w:r>
      <w:r>
        <w:t>Rédiger des cas d’utilisation efficaces, 1999</w:t>
      </w:r>
    </w:p>
    <w:p w:rsidR="005F711D" w:rsidRDefault="005F711D" w:rsidP="005F711D">
      <w:pPr>
        <w:ind w:left="709" w:hanging="709"/>
        <w:rPr>
          <w:lang w:val="fr-FR" w:eastAsia="ja-JP"/>
        </w:rPr>
      </w:pPr>
      <w:r>
        <w:t>[25</w:t>
      </w:r>
      <w:proofErr w:type="gramStart"/>
      <w:r>
        <w:t>]</w:t>
      </w:r>
      <w:proofErr w:type="gramEnd"/>
      <w:hyperlink r:id="rId19" w:history="1">
        <w:r w:rsidRPr="000B23BF">
          <w:rPr>
            <w:rStyle w:val="Lienhypertexte"/>
          </w:rPr>
          <w:t>http://docs.opencv.org/2.4/modules/imgproc/doc/structural_analysis_and_shape_descriptors.html</w:t>
        </w:r>
      </w:hyperlink>
      <w:r>
        <w:rPr>
          <w:lang w:val="fr-FR" w:eastAsia="ja-JP"/>
        </w:rPr>
        <w:t xml:space="preserve">, consulté du 16 au 30 mars </w:t>
      </w:r>
      <w:r w:rsidRPr="005114AD">
        <w:rPr>
          <w:lang w:val="fr-FR" w:eastAsia="ja-JP"/>
        </w:rPr>
        <w:t>2016</w:t>
      </w:r>
    </w:p>
    <w:p w:rsidR="005F711D" w:rsidRDefault="005F711D" w:rsidP="005F711D">
      <w:pPr>
        <w:ind w:left="709" w:hanging="709"/>
        <w:rPr>
          <w:lang w:val="fr-FR" w:eastAsia="ja-JP"/>
        </w:rPr>
      </w:pPr>
      <w:r>
        <w:rPr>
          <w:lang w:val="fr-FR" w:eastAsia="ja-JP"/>
        </w:rPr>
        <w:t>[26]</w:t>
      </w:r>
      <w:r w:rsidRPr="00D330F8">
        <w:t xml:space="preserve"> </w:t>
      </w:r>
      <w:hyperlink r:id="rId20" w:history="1">
        <w:r w:rsidRPr="000B23BF">
          <w:rPr>
            <w:rStyle w:val="Lienhypertexte"/>
            <w:lang w:val="fr-FR" w:eastAsia="ja-JP"/>
          </w:rPr>
          <w:t>http://www.sciencedirect.com/science/article/pii/0734189X85900167</w:t>
        </w:r>
      </w:hyperlink>
      <w:r w:rsidRPr="00D330F8">
        <w:rPr>
          <w:lang w:val="fr-FR" w:eastAsia="ja-JP"/>
        </w:rPr>
        <w:t xml:space="preserve"> </w:t>
      </w:r>
      <w:r>
        <w:rPr>
          <w:lang w:val="fr-FR" w:eastAsia="ja-JP"/>
        </w:rPr>
        <w:t>consulté le 13 avril 2016</w:t>
      </w:r>
    </w:p>
    <w:p w:rsidR="005F711D" w:rsidRDefault="005F711D" w:rsidP="005F711D">
      <w:pPr>
        <w:ind w:left="709" w:hanging="709"/>
      </w:pPr>
      <w:r>
        <w:t xml:space="preserve">[27] </w:t>
      </w:r>
      <w:hyperlink r:id="rId21" w:history="1">
        <w:r w:rsidRPr="00A9672B">
          <w:rPr>
            <w:rStyle w:val="Lienhypertexte"/>
          </w:rPr>
          <w:t>https://developer.mozilla.org/fr/docs/Web/API/MediaStreamTrack</w:t>
        </w:r>
      </w:hyperlink>
      <w:r>
        <w:rPr>
          <w:lang w:val="fr-FR" w:eastAsia="ja-JP"/>
        </w:rPr>
        <w:t>, consulté le 17 avril 2016</w:t>
      </w:r>
    </w:p>
    <w:p w:rsidR="005F711D" w:rsidRDefault="005F711D" w:rsidP="005F711D">
      <w:pPr>
        <w:ind w:left="709" w:hanging="709"/>
      </w:pPr>
    </w:p>
    <w:p w:rsidR="005F711D" w:rsidRDefault="005F711D" w:rsidP="005F711D">
      <w:pPr>
        <w:ind w:left="709" w:hanging="709"/>
        <w:rPr>
          <w:lang w:val="fr-FR" w:eastAsia="ja-JP"/>
        </w:rPr>
      </w:pPr>
    </w:p>
    <w:p w:rsidR="005F711D" w:rsidRDefault="005F711D" w:rsidP="005F711D">
      <w:pPr>
        <w:ind w:left="709" w:hanging="709"/>
        <w:rPr>
          <w:lang w:val="fr-FR" w:eastAsia="ja-JP"/>
        </w:rPr>
      </w:pPr>
    </w:p>
    <w:p w:rsidR="005F711D" w:rsidRDefault="005F711D" w:rsidP="005F711D">
      <w:pPr>
        <w:ind w:left="709" w:hanging="709"/>
        <w:rPr>
          <w:lang w:val="fr-FR" w:eastAsia="ja-JP"/>
        </w:rPr>
      </w:pPr>
    </w:p>
    <w:p w:rsidR="005F711D" w:rsidRDefault="005F711D" w:rsidP="005F711D">
      <w:pPr>
        <w:ind w:left="709" w:hanging="709"/>
        <w:rPr>
          <w:lang w:val="fr-FR" w:eastAsia="ja-JP"/>
        </w:rPr>
      </w:pPr>
    </w:p>
    <w:p w:rsidR="00006018" w:rsidRPr="00336642" w:rsidRDefault="00006018">
      <w:pPr>
        <w:rPr>
          <w:lang w:val="fr-FR"/>
        </w:rPr>
      </w:pPr>
      <w:bookmarkStart w:id="12" w:name="_GoBack"/>
      <w:bookmarkEnd w:id="12"/>
    </w:p>
    <w:sectPr w:rsidR="00006018" w:rsidRPr="003366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tilisateur Windows">
    <w15:presenceInfo w15:providerId="None" w15:userId="Utilisateur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26"/>
    <w:rsid w:val="00006018"/>
    <w:rsid w:val="00023426"/>
    <w:rsid w:val="002D3D41"/>
    <w:rsid w:val="00336642"/>
    <w:rsid w:val="005F711D"/>
    <w:rsid w:val="006001F8"/>
    <w:rsid w:val="009620B9"/>
    <w:rsid w:val="00B201D7"/>
    <w:rsid w:val="00DA0B93"/>
    <w:rsid w:val="00F04B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8056B-7309-4F1A-93E6-7246C21C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426"/>
    <w:pPr>
      <w:spacing w:after="0" w:line="360" w:lineRule="auto"/>
      <w:jc w:val="both"/>
    </w:pPr>
    <w:rPr>
      <w:rFonts w:ascii="Times New Roman" w:eastAsia="Times New Roman" w:hAnsi="Times New Roman" w:cs="Times New Roman"/>
      <w:sz w:val="24"/>
      <w:szCs w:val="24"/>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23426"/>
    <w:pPr>
      <w:spacing w:before="100" w:beforeAutospacing="1" w:after="100" w:afterAutospacing="1" w:line="240" w:lineRule="auto"/>
      <w:jc w:val="left"/>
    </w:pPr>
    <w:rPr>
      <w:lang w:val="fr-FR"/>
    </w:rPr>
  </w:style>
  <w:style w:type="character" w:styleId="Lienhypertexte">
    <w:name w:val="Hyperlink"/>
    <w:uiPriority w:val="99"/>
    <w:rsid w:val="005F711D"/>
    <w:rPr>
      <w:color w:val="0000FF"/>
      <w:u w:val="single"/>
    </w:rPr>
  </w:style>
  <w:style w:type="paragraph" w:styleId="Titre">
    <w:name w:val="Title"/>
    <w:basedOn w:val="Normal"/>
    <w:link w:val="TitreCar"/>
    <w:qFormat/>
    <w:rsid w:val="005F711D"/>
    <w:pPr>
      <w:spacing w:line="720" w:lineRule="auto"/>
      <w:jc w:val="center"/>
      <w:outlineLvl w:val="0"/>
    </w:pPr>
    <w:rPr>
      <w:rFonts w:cs="Arial"/>
      <w:b/>
      <w:bCs/>
      <w:kern w:val="28"/>
      <w:szCs w:val="32"/>
    </w:rPr>
  </w:style>
  <w:style w:type="character" w:customStyle="1" w:styleId="TitreCar">
    <w:name w:val="Titre Car"/>
    <w:basedOn w:val="Policepardfaut"/>
    <w:link w:val="Titre"/>
    <w:rsid w:val="005F711D"/>
    <w:rPr>
      <w:rFonts w:ascii="Times New Roman" w:eastAsia="Times New Roman" w:hAnsi="Times New Roman" w:cs="Arial"/>
      <w:b/>
      <w:bCs/>
      <w:kern w:val="28"/>
      <w:sz w:val="24"/>
      <w:szCs w:val="32"/>
      <w:lang w:val="fr-CA" w:eastAsia="fr-FR"/>
    </w:rPr>
  </w:style>
  <w:style w:type="paragraph" w:styleId="Textedebulles">
    <w:name w:val="Balloon Text"/>
    <w:basedOn w:val="Normal"/>
    <w:link w:val="TextedebullesCar"/>
    <w:uiPriority w:val="99"/>
    <w:semiHidden/>
    <w:unhideWhenUsed/>
    <w:rsid w:val="005F711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11D"/>
    <w:rPr>
      <w:rFonts w:ascii="Segoe UI" w:eastAsia="Times New Roman" w:hAnsi="Segoe UI" w:cs="Segoe UI"/>
      <w:sz w:val="18"/>
      <w:szCs w:val="18"/>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HTML" TargetMode="External"/><Relationship Id="rId13" Type="http://schemas.openxmlformats.org/officeDocument/2006/relationships/hyperlink" Target="https://developers.google.com/speed/libraries/" TargetMode="External"/><Relationship Id="rId18" Type="http://schemas.openxmlformats.org/officeDocument/2006/relationships/hyperlink" Target="http://www.eyrolles.com/Accueil/Auteur/alistair-cockburn-3409" TargetMode="External"/><Relationship Id="rId3" Type="http://schemas.openxmlformats.org/officeDocument/2006/relationships/webSettings" Target="webSettings.xml"/><Relationship Id="rId21" Type="http://schemas.openxmlformats.org/officeDocument/2006/relationships/hyperlink" Target="https://developer.mozilla.org/fr/docs/Web/API/MediaStreamTrack" TargetMode="External"/><Relationship Id="rId7" Type="http://schemas.openxmlformats.org/officeDocument/2006/relationships/hyperlink" Target="https://fr.wikipedia.org/wiki/Client_Side_Scripting" TargetMode="External"/><Relationship Id="rId12" Type="http://schemas.openxmlformats.org/officeDocument/2006/relationships/hyperlink" Target="https://support.google.com/drive/answer/2881970?hl=fr" TargetMode="External"/><Relationship Id="rId17" Type="http://schemas.openxmlformats.org/officeDocument/2006/relationships/hyperlink" Target="https://fr.wikipedia.org/wiki/OpenUP" TargetMode="External"/><Relationship Id="rId2" Type="http://schemas.openxmlformats.org/officeDocument/2006/relationships/settings" Target="settings.xml"/><Relationship Id="rId16" Type="http://schemas.openxmlformats.org/officeDocument/2006/relationships/hyperlink" Target="http://www.jmdoudoux.fr/java/dej/chap-jstl.htm" TargetMode="External"/><Relationship Id="rId20" Type="http://schemas.openxmlformats.org/officeDocument/2006/relationships/hyperlink" Target="http://www.sciencedirect.com/science/article/pii/0734189X85900167" TargetMode="External"/><Relationship Id="rId1" Type="http://schemas.openxmlformats.org/officeDocument/2006/relationships/styles" Target="styles.xml"/><Relationship Id="rId6" Type="http://schemas.openxmlformats.org/officeDocument/2006/relationships/hyperlink" Target="https://fr.wikipedia.org/wiki/Logiciel_libre" TargetMode="External"/><Relationship Id="rId11" Type="http://schemas.openxmlformats.org/officeDocument/2006/relationships/hyperlink" Target="https://developers.google.com/web/updates/2012/12/Screensharing-with-WebRTC" TargetMode="External"/><Relationship Id="rId24" Type="http://schemas.openxmlformats.org/officeDocument/2006/relationships/theme" Target="theme/theme1.xml"/><Relationship Id="rId5" Type="http://schemas.openxmlformats.org/officeDocument/2006/relationships/hyperlink" Target="https://fr.wikipedia.org/wiki/JavaScript" TargetMode="External"/><Relationship Id="rId15" Type="http://schemas.openxmlformats.org/officeDocument/2006/relationships/hyperlink" Target="https://jquerymobile.com/" TargetMode="External"/><Relationship Id="rId23" Type="http://schemas.microsoft.com/office/2011/relationships/people" Target="people.xml"/><Relationship Id="rId10" Type="http://schemas.openxmlformats.org/officeDocument/2006/relationships/hyperlink" Target="http://www.etsmtl.ca/Services/dd/Engagement-de-l-ETS/Plan-d-action" TargetMode="External"/><Relationship Id="rId19" Type="http://schemas.openxmlformats.org/officeDocument/2006/relationships/hyperlink" Target="http://docs.opencv.org/2.4/modules/imgproc/doc/structural_analysis_and_shape_descriptors.html" TargetMode="External"/><Relationship Id="rId4" Type="http://schemas.openxmlformats.org/officeDocument/2006/relationships/hyperlink" Target="https://fr.wikipedia.org/wiki/Biblioth%C3%A8que_logicielle" TargetMode="External"/><Relationship Id="rId9" Type="http://schemas.openxmlformats.org/officeDocument/2006/relationships/hyperlink" Target="https://fr.wikipedia.org/wiki/Page_web" TargetMode="External"/><Relationship Id="rId14" Type="http://schemas.openxmlformats.org/officeDocument/2006/relationships/hyperlink" Target="https://fr.wikipedia.org/wiki/JQuery"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1400</Words>
  <Characters>7701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2016-04-19T04:39:00Z</dcterms:created>
  <dcterms:modified xsi:type="dcterms:W3CDTF">2016-04-19T04:39:00Z</dcterms:modified>
</cp:coreProperties>
</file>